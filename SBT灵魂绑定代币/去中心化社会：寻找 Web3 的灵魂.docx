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825C" w14:textId="77777777" w:rsidR="001C44EE" w:rsidRPr="001C44EE" w:rsidRDefault="001C44EE" w:rsidP="001C44EE">
      <w:pPr>
        <w:widowControl/>
        <w:shd w:val="clear" w:color="auto" w:fill="FFFFFF"/>
        <w:spacing w:before="300" w:after="150"/>
        <w:jc w:val="left"/>
        <w:outlineLvl w:val="2"/>
        <w:rPr>
          <w:rFonts w:ascii="Helvetica" w:eastAsia="宋体" w:hAnsi="Helvetica" w:cs="宋体"/>
          <w:color w:val="333333"/>
          <w:kern w:val="0"/>
          <w:sz w:val="36"/>
          <w:szCs w:val="36"/>
        </w:rPr>
      </w:pPr>
      <w:r w:rsidRPr="001C44EE">
        <w:rPr>
          <w:rFonts w:ascii="Helvetica" w:eastAsia="宋体" w:hAnsi="Helvetica" w:cs="宋体"/>
          <w:color w:val="333333"/>
          <w:kern w:val="0"/>
          <w:sz w:val="36"/>
          <w:szCs w:val="36"/>
        </w:rPr>
        <w:t>去中心化社会：寻找</w:t>
      </w:r>
      <w:r w:rsidRPr="001C44EE">
        <w:rPr>
          <w:rFonts w:ascii="Helvetica" w:eastAsia="宋体" w:hAnsi="Helvetica" w:cs="宋体"/>
          <w:color w:val="333333"/>
          <w:kern w:val="0"/>
          <w:sz w:val="36"/>
          <w:szCs w:val="36"/>
        </w:rPr>
        <w:t xml:space="preserve"> Web3 </w:t>
      </w:r>
      <w:r w:rsidRPr="001C44EE">
        <w:rPr>
          <w:rFonts w:ascii="Helvetica" w:eastAsia="宋体" w:hAnsi="Helvetica" w:cs="宋体"/>
          <w:color w:val="333333"/>
          <w:kern w:val="0"/>
          <w:sz w:val="36"/>
          <w:szCs w:val="36"/>
        </w:rPr>
        <w:t>的灵魂</w:t>
      </w:r>
    </w:p>
    <w:p w14:paraId="6965F7A2" w14:textId="77777777" w:rsidR="001C44EE" w:rsidRPr="001C44EE" w:rsidRDefault="001C44EE" w:rsidP="001C44EE">
      <w:pPr>
        <w:widowControl/>
        <w:numPr>
          <w:ilvl w:val="0"/>
          <w:numId w:val="1"/>
        </w:numPr>
        <w:shd w:val="clear" w:color="auto" w:fill="FFFFFF"/>
        <w:spacing w:before="100" w:beforeAutospacing="1" w:after="100" w:afterAutospacing="1"/>
        <w:ind w:left="645"/>
        <w:jc w:val="left"/>
        <w:rPr>
          <w:rFonts w:ascii="Helvetica" w:eastAsia="宋体" w:hAnsi="Helvetica" w:cs="宋体"/>
          <w:color w:val="777777"/>
          <w:kern w:val="0"/>
          <w:szCs w:val="21"/>
        </w:rPr>
      </w:pPr>
      <w:hyperlink r:id="rId7" w:history="1">
        <w:r w:rsidRPr="001C44EE">
          <w:rPr>
            <w:rFonts w:ascii="Helvetica" w:eastAsia="宋体" w:hAnsi="Helvetica" w:cs="宋体"/>
            <w:color w:val="0767C8"/>
            <w:kern w:val="0"/>
            <w:szCs w:val="21"/>
            <w:u w:val="single"/>
          </w:rPr>
          <w:t>ETH</w:t>
        </w:r>
        <w:r w:rsidRPr="001C44EE">
          <w:rPr>
            <w:rFonts w:ascii="Helvetica" w:eastAsia="宋体" w:hAnsi="Helvetica" w:cs="宋体"/>
            <w:color w:val="0767C8"/>
            <w:kern w:val="0"/>
            <w:szCs w:val="21"/>
            <w:u w:val="single"/>
          </w:rPr>
          <w:t>中文网</w:t>
        </w:r>
      </w:hyperlink>
    </w:p>
    <w:p w14:paraId="07D9F77E" w14:textId="77777777" w:rsidR="001C44EE" w:rsidRPr="001C44EE" w:rsidRDefault="001C44EE" w:rsidP="001C44EE">
      <w:pPr>
        <w:widowControl/>
        <w:shd w:val="clear" w:color="auto" w:fill="FFFFFF"/>
        <w:ind w:left="645"/>
        <w:jc w:val="left"/>
        <w:rPr>
          <w:rFonts w:ascii="Helvetica" w:eastAsia="宋体" w:hAnsi="Helvetica" w:cs="宋体"/>
          <w:color w:val="777777"/>
          <w:kern w:val="0"/>
          <w:szCs w:val="21"/>
        </w:rPr>
      </w:pPr>
      <w:r w:rsidRPr="001C44EE">
        <w:rPr>
          <w:rFonts w:ascii="Helvetica" w:eastAsia="宋体" w:hAnsi="Helvetica" w:cs="宋体"/>
          <w:color w:val="777777"/>
          <w:kern w:val="0"/>
          <w:szCs w:val="21"/>
        </w:rPr>
        <w:t> </w:t>
      </w:r>
    </w:p>
    <w:p w14:paraId="4FF856FE" w14:textId="77777777" w:rsidR="001C44EE" w:rsidRPr="001C44EE" w:rsidRDefault="001C44EE" w:rsidP="001C44EE">
      <w:pPr>
        <w:widowControl/>
        <w:numPr>
          <w:ilvl w:val="0"/>
          <w:numId w:val="1"/>
        </w:numPr>
        <w:shd w:val="clear" w:color="auto" w:fill="FFFFFF"/>
        <w:spacing w:before="100" w:beforeAutospacing="1" w:after="100" w:afterAutospacing="1"/>
        <w:ind w:left="645"/>
        <w:jc w:val="left"/>
        <w:rPr>
          <w:rFonts w:ascii="Helvetica" w:eastAsia="宋体" w:hAnsi="Helvetica" w:cs="宋体"/>
          <w:color w:val="777777"/>
          <w:kern w:val="0"/>
          <w:szCs w:val="21"/>
        </w:rPr>
      </w:pPr>
      <w:r w:rsidRPr="001C44EE">
        <w:rPr>
          <w:rFonts w:ascii="Helvetica" w:eastAsia="宋体" w:hAnsi="Helvetica" w:cs="宋体"/>
          <w:color w:val="777777"/>
          <w:kern w:val="0"/>
          <w:szCs w:val="21"/>
        </w:rPr>
        <w:t>更新于</w:t>
      </w:r>
      <w:r w:rsidRPr="001C44EE">
        <w:rPr>
          <w:rFonts w:ascii="Helvetica" w:eastAsia="宋体" w:hAnsi="Helvetica" w:cs="宋体"/>
          <w:color w:val="777777"/>
          <w:kern w:val="0"/>
          <w:szCs w:val="21"/>
        </w:rPr>
        <w:t xml:space="preserve"> </w:t>
      </w:r>
      <w:r w:rsidRPr="001C44EE">
        <w:rPr>
          <w:rFonts w:ascii="Helvetica" w:eastAsia="宋体" w:hAnsi="Helvetica" w:cs="宋体"/>
          <w:color w:val="777777"/>
          <w:kern w:val="0"/>
          <w:szCs w:val="21"/>
          <w:highlight w:val="yellow"/>
        </w:rPr>
        <w:t>2022</w:t>
      </w:r>
      <w:r w:rsidRPr="001C44EE">
        <w:rPr>
          <w:rFonts w:ascii="Helvetica" w:eastAsia="宋体" w:hAnsi="Helvetica" w:cs="宋体"/>
          <w:color w:val="777777"/>
          <w:kern w:val="0"/>
          <w:szCs w:val="21"/>
        </w:rPr>
        <w:t>-06-06 11:25</w:t>
      </w:r>
    </w:p>
    <w:p w14:paraId="052E2D49" w14:textId="77777777" w:rsidR="001C44EE" w:rsidRPr="001C44EE" w:rsidRDefault="001C44EE" w:rsidP="001C44EE">
      <w:pPr>
        <w:widowControl/>
        <w:shd w:val="clear" w:color="auto" w:fill="FFFFFF"/>
        <w:ind w:left="645"/>
        <w:jc w:val="left"/>
        <w:rPr>
          <w:rFonts w:ascii="Helvetica" w:eastAsia="宋体" w:hAnsi="Helvetica" w:cs="宋体"/>
          <w:color w:val="777777"/>
          <w:kern w:val="0"/>
          <w:szCs w:val="21"/>
        </w:rPr>
      </w:pPr>
      <w:r w:rsidRPr="001C44EE">
        <w:rPr>
          <w:rFonts w:ascii="Helvetica" w:eastAsia="宋体" w:hAnsi="Helvetica" w:cs="宋体"/>
          <w:color w:val="777777"/>
          <w:kern w:val="0"/>
          <w:szCs w:val="21"/>
        </w:rPr>
        <w:t> </w:t>
      </w:r>
    </w:p>
    <w:p w14:paraId="578C0948" w14:textId="77777777" w:rsidR="001C44EE" w:rsidRPr="001C44EE" w:rsidRDefault="001C44EE" w:rsidP="001C44EE">
      <w:pPr>
        <w:widowControl/>
        <w:numPr>
          <w:ilvl w:val="0"/>
          <w:numId w:val="1"/>
        </w:numPr>
        <w:shd w:val="clear" w:color="auto" w:fill="FFFFFF"/>
        <w:spacing w:before="100" w:beforeAutospacing="1" w:after="100" w:afterAutospacing="1"/>
        <w:ind w:left="645"/>
        <w:jc w:val="left"/>
        <w:rPr>
          <w:rFonts w:ascii="Helvetica" w:eastAsia="宋体" w:hAnsi="Helvetica" w:cs="宋体"/>
          <w:color w:val="777777"/>
          <w:kern w:val="0"/>
          <w:szCs w:val="21"/>
        </w:rPr>
      </w:pPr>
      <w:r w:rsidRPr="001C44EE">
        <w:rPr>
          <w:rFonts w:ascii="Helvetica" w:eastAsia="宋体" w:hAnsi="Helvetica" w:cs="宋体"/>
          <w:color w:val="777777"/>
          <w:kern w:val="0"/>
          <w:szCs w:val="21"/>
        </w:rPr>
        <w:t>阅读</w:t>
      </w:r>
      <w:r w:rsidRPr="001C44EE">
        <w:rPr>
          <w:rFonts w:ascii="Helvetica" w:eastAsia="宋体" w:hAnsi="Helvetica" w:cs="宋体"/>
          <w:color w:val="777777"/>
          <w:kern w:val="0"/>
          <w:szCs w:val="21"/>
        </w:rPr>
        <w:t xml:space="preserve"> 3033</w:t>
      </w:r>
    </w:p>
    <w:p w14:paraId="324CFF1A" w14:textId="77777777" w:rsidR="001C44EE" w:rsidRPr="001C44EE" w:rsidRDefault="001C44EE" w:rsidP="001C44EE">
      <w:pPr>
        <w:widowControl/>
        <w:shd w:val="clear" w:color="auto" w:fill="F3F5F9"/>
        <w:spacing w:line="360" w:lineRule="atLeast"/>
        <w:jc w:val="left"/>
        <w:rPr>
          <w:rFonts w:ascii="Helvetica" w:eastAsia="宋体" w:hAnsi="Helvetica" w:cs="宋体"/>
          <w:color w:val="333333"/>
          <w:kern w:val="0"/>
          <w:szCs w:val="21"/>
        </w:rPr>
      </w:pPr>
      <w:r w:rsidRPr="001C44EE">
        <w:rPr>
          <w:rFonts w:ascii="Helvetica" w:eastAsia="宋体" w:hAnsi="Helvetica" w:cs="宋体"/>
          <w:color w:val="333333"/>
          <w:kern w:val="0"/>
          <w:szCs w:val="21"/>
        </w:rPr>
        <w:t xml:space="preserve">Vitalik </w:t>
      </w:r>
      <w:r w:rsidRPr="001C44EE">
        <w:rPr>
          <w:rFonts w:ascii="Helvetica" w:eastAsia="宋体" w:hAnsi="Helvetica" w:cs="宋体"/>
          <w:color w:val="333333"/>
          <w:kern w:val="0"/>
          <w:szCs w:val="21"/>
        </w:rPr>
        <w:t>用灵魂</w:t>
      </w:r>
      <w:proofErr w:type="gramStart"/>
      <w:r w:rsidRPr="001C44EE">
        <w:rPr>
          <w:rFonts w:ascii="Helvetica" w:eastAsia="宋体" w:hAnsi="Helvetica" w:cs="宋体"/>
          <w:color w:val="333333"/>
          <w:kern w:val="0"/>
          <w:szCs w:val="21"/>
        </w:rPr>
        <w:t>绑定通证</w:t>
      </w:r>
      <w:proofErr w:type="gramEnd"/>
      <w:r w:rsidRPr="001C44EE">
        <w:rPr>
          <w:rFonts w:ascii="Helvetica" w:eastAsia="宋体" w:hAnsi="Helvetica" w:cs="宋体"/>
          <w:color w:val="333333"/>
          <w:kern w:val="0"/>
          <w:szCs w:val="21"/>
        </w:rPr>
        <w:t xml:space="preserve"> (SBT) </w:t>
      </w:r>
      <w:r w:rsidRPr="001C44EE">
        <w:rPr>
          <w:rFonts w:ascii="Helvetica" w:eastAsia="宋体" w:hAnsi="Helvetica" w:cs="宋体"/>
          <w:color w:val="333333"/>
          <w:kern w:val="0"/>
          <w:szCs w:val="21"/>
        </w:rPr>
        <w:t>描绘了一个</w:t>
      </w:r>
      <w:r w:rsidRPr="001C44EE">
        <w:rPr>
          <w:rFonts w:ascii="Helvetica" w:eastAsia="宋体" w:hAnsi="Helvetica" w:cs="宋体"/>
          <w:color w:val="333333"/>
          <w:kern w:val="0"/>
          <w:szCs w:val="21"/>
          <w:highlight w:val="yellow"/>
        </w:rPr>
        <w:t>去中心化社会</w:t>
      </w:r>
      <w:r w:rsidRPr="001C44EE">
        <w:rPr>
          <w:rFonts w:ascii="Helvetica" w:eastAsia="宋体" w:hAnsi="Helvetica" w:cs="宋体"/>
          <w:color w:val="333333"/>
          <w:kern w:val="0"/>
          <w:szCs w:val="21"/>
          <w:highlight w:val="yellow"/>
        </w:rPr>
        <w:t xml:space="preserve"> (</w:t>
      </w:r>
      <w:proofErr w:type="spellStart"/>
      <w:r w:rsidRPr="001C44EE">
        <w:rPr>
          <w:rFonts w:ascii="Helvetica" w:eastAsia="宋体" w:hAnsi="Helvetica" w:cs="宋体"/>
          <w:color w:val="333333"/>
          <w:kern w:val="0"/>
          <w:szCs w:val="21"/>
          <w:highlight w:val="yellow"/>
        </w:rPr>
        <w:t>DeSoc</w:t>
      </w:r>
      <w:proofErr w:type="spellEnd"/>
      <w:r w:rsidRPr="001C44EE">
        <w:rPr>
          <w:rFonts w:ascii="Helvetica" w:eastAsia="宋体" w:hAnsi="Helvetica" w:cs="宋体"/>
          <w:color w:val="333333"/>
          <w:kern w:val="0"/>
          <w:szCs w:val="21"/>
          <w:highlight w:val="yellow"/>
        </w:rPr>
        <w:t xml:space="preserve">) </w:t>
      </w:r>
      <w:r w:rsidRPr="001C44EE">
        <w:rPr>
          <w:rFonts w:ascii="Helvetica" w:eastAsia="宋体" w:hAnsi="Helvetica" w:cs="宋体"/>
          <w:color w:val="333333"/>
          <w:kern w:val="0"/>
          <w:szCs w:val="21"/>
          <w:highlight w:val="yellow"/>
        </w:rPr>
        <w:t>雏形</w:t>
      </w:r>
    </w:p>
    <w:p w14:paraId="4EE34A2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作者</w:t>
      </w:r>
      <w:r w:rsidRPr="001C44EE">
        <w:rPr>
          <w:rFonts w:ascii="Helvetica" w:eastAsia="宋体" w:hAnsi="Helvetica" w:cs="宋体"/>
          <w:color w:val="333333"/>
          <w:kern w:val="0"/>
          <w:sz w:val="24"/>
          <w:szCs w:val="24"/>
        </w:rPr>
        <w:t xml:space="preserve"> | E.</w:t>
      </w:r>
      <w:r w:rsidRPr="001C44EE">
        <w:rPr>
          <w:rFonts w:ascii="Helvetica" w:eastAsia="宋体" w:hAnsi="Helvetica" w:cs="宋体"/>
          <w:color w:val="333333"/>
          <w:kern w:val="0"/>
          <w:sz w:val="24"/>
          <w:szCs w:val="24"/>
        </w:rPr>
        <w:t>格伦</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韦尔</w:t>
      </w:r>
      <w:r w:rsidRPr="001C44EE">
        <w:rPr>
          <w:rFonts w:ascii="Helvetica" w:eastAsia="宋体" w:hAnsi="Helvetica" w:cs="宋体"/>
          <w:color w:val="333333"/>
          <w:kern w:val="0"/>
          <w:sz w:val="24"/>
          <w:szCs w:val="24"/>
        </w:rPr>
        <w:t>[2]</w:t>
      </w:r>
      <w:r w:rsidRPr="001C44EE">
        <w:rPr>
          <w:rFonts w:ascii="Helvetica" w:eastAsia="宋体" w:hAnsi="Helvetica" w:cs="宋体"/>
          <w:color w:val="333333"/>
          <w:kern w:val="0"/>
          <w:sz w:val="24"/>
          <w:szCs w:val="24"/>
        </w:rPr>
        <w:t>，普</w:t>
      </w:r>
      <w:proofErr w:type="gramStart"/>
      <w:r w:rsidRPr="001C44EE">
        <w:rPr>
          <w:rFonts w:ascii="Helvetica" w:eastAsia="宋体" w:hAnsi="Helvetica" w:cs="宋体"/>
          <w:color w:val="333333"/>
          <w:kern w:val="0"/>
          <w:sz w:val="24"/>
          <w:szCs w:val="24"/>
        </w:rPr>
        <w:t>迦</w:t>
      </w:r>
      <w:proofErr w:type="gram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奥尔哈弗</w:t>
      </w:r>
      <w:r w:rsidRPr="001C44EE">
        <w:rPr>
          <w:rFonts w:ascii="Helvetica" w:eastAsia="宋体" w:hAnsi="Helvetica" w:cs="宋体"/>
          <w:color w:val="333333"/>
          <w:kern w:val="0"/>
          <w:sz w:val="24"/>
          <w:szCs w:val="24"/>
        </w:rPr>
        <w:t>[3]</w:t>
      </w:r>
      <w:r w:rsidRPr="001C44EE">
        <w:rPr>
          <w:rFonts w:ascii="Helvetica" w:eastAsia="宋体" w:hAnsi="Helvetica" w:cs="宋体"/>
          <w:color w:val="333333"/>
          <w:kern w:val="0"/>
          <w:sz w:val="24"/>
          <w:szCs w:val="24"/>
        </w:rPr>
        <w:t>，维塔利克</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布特</w:t>
      </w:r>
      <w:r w:rsidRPr="001C44EE">
        <w:rPr>
          <w:rFonts w:ascii="Batang" w:eastAsia="Batang" w:hAnsi="Batang" w:cs="Batang" w:hint="eastAsia"/>
          <w:color w:val="333333"/>
          <w:kern w:val="0"/>
          <w:sz w:val="24"/>
          <w:szCs w:val="24"/>
        </w:rPr>
        <w:t>林</w:t>
      </w:r>
      <w:r w:rsidRPr="001C44EE">
        <w:rPr>
          <w:rFonts w:ascii="Helvetica" w:eastAsia="宋体" w:hAnsi="Helvetica" w:cs="宋体"/>
          <w:color w:val="333333"/>
          <w:kern w:val="0"/>
          <w:sz w:val="24"/>
          <w:szCs w:val="24"/>
        </w:rPr>
        <w:t>[4]</w:t>
      </w:r>
    </w:p>
    <w:p w14:paraId="00A0C5D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翻译</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如我</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绵绵</w:t>
      </w:r>
      <w:r w:rsidRPr="001C44EE">
        <w:rPr>
          <w:rFonts w:ascii="Helvetica" w:eastAsia="宋体" w:hAnsi="Helvetica" w:cs="宋体"/>
          <w:color w:val="333333"/>
          <w:kern w:val="0"/>
          <w:sz w:val="24"/>
          <w:szCs w:val="24"/>
        </w:rPr>
        <w:t xml:space="preserve"> Maggie @Survivor @Austin @chainbase</w:t>
      </w:r>
    </w:p>
    <w:p w14:paraId="32D26C6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校对</w:t>
      </w:r>
      <w:r w:rsidRPr="001C44EE">
        <w:rPr>
          <w:rFonts w:ascii="Helvetica" w:eastAsia="宋体" w:hAnsi="Helvetica" w:cs="宋体"/>
          <w:color w:val="333333"/>
          <w:kern w:val="0"/>
          <w:sz w:val="24"/>
          <w:szCs w:val="24"/>
        </w:rPr>
        <w:t xml:space="preserve"> | ECN</w:t>
      </w:r>
    </w:p>
    <w:p w14:paraId="4D954DB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道（</w:t>
      </w:r>
      <w:r w:rsidRPr="001C44EE">
        <w:rPr>
          <w:rFonts w:ascii="Helvetica" w:eastAsia="宋体" w:hAnsi="Helvetica" w:cs="宋体"/>
          <w:color w:val="333333"/>
          <w:kern w:val="0"/>
          <w:sz w:val="24"/>
          <w:szCs w:val="24"/>
        </w:rPr>
        <w:t>DAO</w:t>
      </w:r>
      <w:r w:rsidRPr="001C44EE">
        <w:rPr>
          <w:rFonts w:ascii="Helvetica" w:eastAsia="宋体" w:hAnsi="Helvetica" w:cs="宋体"/>
          <w:color w:val="333333"/>
          <w:kern w:val="0"/>
          <w:sz w:val="24"/>
          <w:szCs w:val="24"/>
        </w:rPr>
        <w:t>）者万物之奥。善人之宝，</w:t>
      </w:r>
      <w:proofErr w:type="gramStart"/>
      <w:r w:rsidRPr="001C44EE">
        <w:rPr>
          <w:rFonts w:ascii="Helvetica" w:eastAsia="宋体" w:hAnsi="Helvetica" w:cs="宋体"/>
          <w:color w:val="333333"/>
          <w:kern w:val="0"/>
          <w:sz w:val="24"/>
          <w:szCs w:val="24"/>
        </w:rPr>
        <w:t>不</w:t>
      </w:r>
      <w:proofErr w:type="gramEnd"/>
      <w:r w:rsidRPr="001C44EE">
        <w:rPr>
          <w:rFonts w:ascii="Helvetica" w:eastAsia="宋体" w:hAnsi="Helvetica" w:cs="宋体"/>
          <w:color w:val="333333"/>
          <w:kern w:val="0"/>
          <w:sz w:val="24"/>
          <w:szCs w:val="24"/>
        </w:rPr>
        <w:t>善人之所保。</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老子</w:t>
      </w:r>
      <w:r w:rsidRPr="001C44EE">
        <w:rPr>
          <w:rFonts w:ascii="Helvetica" w:eastAsia="宋体" w:hAnsi="Helvetica" w:cs="宋体"/>
          <w:color w:val="333333"/>
          <w:kern w:val="0"/>
          <w:sz w:val="24"/>
          <w:szCs w:val="24"/>
        </w:rPr>
        <w:t xml:space="preserve">, 62 </w:t>
      </w:r>
      <w:r w:rsidRPr="001C44EE">
        <w:rPr>
          <w:rFonts w:ascii="Helvetica" w:eastAsia="宋体" w:hAnsi="Helvetica" w:cs="宋体"/>
          <w:color w:val="333333"/>
          <w:kern w:val="0"/>
          <w:sz w:val="24"/>
          <w:szCs w:val="24"/>
        </w:rPr>
        <w:t>章</w:t>
      </w:r>
    </w:p>
    <w:p w14:paraId="73D411FA" w14:textId="77777777" w:rsidR="001C44EE" w:rsidRPr="001C44EE" w:rsidRDefault="001C44EE" w:rsidP="001C44EE">
      <w:pPr>
        <w:widowControl/>
        <w:pBdr>
          <w:bottom w:val="single" w:sz="6" w:space="9" w:color="ECECEC"/>
        </w:pBdr>
        <w:shd w:val="clear" w:color="auto" w:fill="FFFFFF"/>
        <w:spacing w:before="525" w:after="150"/>
        <w:jc w:val="left"/>
        <w:outlineLvl w:val="1"/>
        <w:rPr>
          <w:rFonts w:ascii="inherit" w:eastAsia="宋体" w:hAnsi="inherit" w:cs="宋体"/>
          <w:color w:val="333333"/>
          <w:kern w:val="0"/>
          <w:sz w:val="30"/>
          <w:szCs w:val="30"/>
        </w:rPr>
      </w:pPr>
      <w:r w:rsidRPr="001C44EE">
        <w:rPr>
          <w:rFonts w:ascii="inherit" w:eastAsia="宋体" w:hAnsi="inherit" w:cs="宋体"/>
          <w:b/>
          <w:bCs/>
          <w:color w:val="333333"/>
          <w:kern w:val="0"/>
          <w:sz w:val="30"/>
          <w:szCs w:val="30"/>
        </w:rPr>
        <w:t>摘要</w:t>
      </w:r>
    </w:p>
    <w:p w14:paraId="29C2A2E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今天的</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主要表现在可转让的金融化资产上，而不是对社会信任关系的编码。然而，很多核心的经济活动是建立在</w:t>
      </w:r>
      <w:r w:rsidRPr="001C44EE">
        <w:rPr>
          <w:rFonts w:ascii="Helvetica" w:eastAsia="宋体" w:hAnsi="Helvetica" w:cs="宋体"/>
          <w:color w:val="333333"/>
          <w:kern w:val="0"/>
          <w:sz w:val="24"/>
          <w:szCs w:val="24"/>
          <w:highlight w:val="yellow"/>
        </w:rPr>
        <w:t>持久且不可转让的关系</w:t>
      </w:r>
      <w:r w:rsidRPr="001C44EE">
        <w:rPr>
          <w:rFonts w:ascii="Helvetica" w:eastAsia="宋体" w:hAnsi="Helvetica" w:cs="宋体"/>
          <w:color w:val="333333"/>
          <w:kern w:val="0"/>
          <w:sz w:val="24"/>
          <w:szCs w:val="24"/>
        </w:rPr>
        <w:t>上的，如无抵押贷款和个人品牌建设。在本文，我们阐述了：代表了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中</w:t>
      </w:r>
      <w:r w:rsidRPr="001C44EE">
        <w:rPr>
          <w:rFonts w:ascii="Helvetica" w:eastAsia="宋体" w:hAnsi="Helvetica" w:cs="宋体"/>
          <w:color w:val="333333"/>
          <w:kern w:val="0"/>
          <w:sz w:val="24"/>
          <w:szCs w:val="24"/>
          <w:highlight w:val="yellow"/>
        </w:rPr>
        <w:t>承诺、凭证、归属关系</w:t>
      </w:r>
      <w:r w:rsidRPr="001C44EE">
        <w:rPr>
          <w:rFonts w:ascii="Helvetica" w:eastAsia="宋体" w:hAnsi="Helvetica" w:cs="宋体"/>
          <w:color w:val="333333"/>
          <w:kern w:val="0"/>
          <w:sz w:val="24"/>
          <w:szCs w:val="24"/>
        </w:rPr>
        <w:t>的不可转让的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灵魂绑定</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通证（下文称</w:t>
      </w:r>
      <w:r w:rsidRPr="001C44EE">
        <w:rPr>
          <w:rFonts w:ascii="Helvetica" w:eastAsia="宋体" w:hAnsi="Helvetica" w:cs="宋体"/>
          <w:color w:val="333333"/>
          <w:kern w:val="0"/>
          <w:sz w:val="24"/>
          <w:szCs w:val="24"/>
        </w:rPr>
        <w:t>“SBTs”</w:t>
      </w:r>
      <w:r w:rsidRPr="001C44EE">
        <w:rPr>
          <w:rFonts w:ascii="Helvetica" w:eastAsia="宋体" w:hAnsi="Helvetica" w:cs="宋体"/>
          <w:color w:val="333333"/>
          <w:kern w:val="0"/>
          <w:sz w:val="24"/>
          <w:szCs w:val="24"/>
        </w:rPr>
        <w:t>），如何对实体经济的信任网络进行编码，从而确立出处与建立声誉。更重要的是，</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为其他拥有远大抱负的应用赋能，比如社区钱包恢复、对抗女巫攻击的治理，去中心化的机制，和具有可分解性、共享性权利的新型市场。我们把这种更丰富、更多元化的</w:t>
      </w:r>
      <w:proofErr w:type="gramStart"/>
      <w:r w:rsidRPr="001C44EE">
        <w:rPr>
          <w:rFonts w:ascii="Helvetica" w:eastAsia="宋体" w:hAnsi="Helvetica" w:cs="宋体"/>
          <w:color w:val="333333"/>
          <w:kern w:val="0"/>
          <w:sz w:val="24"/>
          <w:szCs w:val="24"/>
        </w:rPr>
        <w:t>的</w:t>
      </w:r>
      <w:proofErr w:type="gramEnd"/>
      <w:r w:rsidRPr="001C44EE">
        <w:rPr>
          <w:rFonts w:ascii="Helvetica" w:eastAsia="宋体" w:hAnsi="Helvetica" w:cs="宋体"/>
          <w:color w:val="333333"/>
          <w:kern w:val="0"/>
          <w:sz w:val="24"/>
          <w:szCs w:val="24"/>
        </w:rPr>
        <w:t>生态系统称为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highlight w:val="yellow"/>
        </w:rPr>
        <w:t>去中心化社会</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Decentralized Society,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它具备共同做决定的社会性。在这个系统中，灵魂跟社区可以自下而上召集起来，作为彼此的新兴属性，以在一定的范围内共同创造多元的网络物品和网络智能。这种社会性的关键在于</w:t>
      </w:r>
      <w:r w:rsidRPr="001C44EE">
        <w:rPr>
          <w:rFonts w:ascii="Helvetica" w:eastAsia="宋体" w:hAnsi="Helvetica" w:cs="宋体"/>
          <w:color w:val="333333"/>
          <w:kern w:val="0"/>
          <w:sz w:val="24"/>
          <w:szCs w:val="24"/>
          <w:highlight w:val="yellow"/>
        </w:rPr>
        <w:t>可分解的产权</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highlight w:val="yellow"/>
        </w:rPr>
        <w:t>强化的治理机制</w:t>
      </w:r>
      <w:r w:rsidRPr="001C44EE">
        <w:rPr>
          <w:rFonts w:ascii="Helvetica" w:eastAsia="宋体" w:hAnsi="Helvetica" w:cs="宋体"/>
          <w:color w:val="333333"/>
          <w:kern w:val="0"/>
          <w:sz w:val="24"/>
          <w:szCs w:val="24"/>
        </w:rPr>
        <w:t>，通过奖励合作和信任，同时保护网络不被俘虏、寻租和控制，例如对相关性分数降低权重的二次方融资。有了这种</w:t>
      </w:r>
      <w:r w:rsidRPr="001C44EE">
        <w:rPr>
          <w:rFonts w:ascii="Helvetica" w:eastAsia="宋体" w:hAnsi="Helvetica" w:cs="宋体"/>
          <w:color w:val="333333"/>
          <w:kern w:val="0"/>
          <w:sz w:val="24"/>
          <w:szCs w:val="24"/>
          <w:highlight w:val="yellow"/>
        </w:rPr>
        <w:t>强化的社会性</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Web3</w:t>
      </w:r>
      <w:r w:rsidRPr="001C44EE">
        <w:rPr>
          <w:rFonts w:ascii="Helvetica" w:eastAsia="宋体" w:hAnsi="Helvetica" w:cs="宋体"/>
          <w:color w:val="333333"/>
          <w:kern w:val="0"/>
          <w:sz w:val="24"/>
          <w:szCs w:val="24"/>
        </w:rPr>
        <w:t>可以避免现在的超级金融化趋势，并支持一个更具有变革性、多元化，跨越社交距离且收益递增的未来。</w:t>
      </w:r>
    </w:p>
    <w:p w14:paraId="2AF02DC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[1] </w:t>
      </w:r>
      <w:r w:rsidRPr="001C44EE">
        <w:rPr>
          <w:rFonts w:ascii="Helvetica" w:eastAsia="宋体" w:hAnsi="Helvetica" w:cs="宋体"/>
          <w:color w:val="333333"/>
          <w:kern w:val="0"/>
          <w:sz w:val="24"/>
          <w:szCs w:val="24"/>
        </w:rPr>
        <w:t>我们十分感谢</w:t>
      </w:r>
      <w:r w:rsidRPr="001C44EE">
        <w:rPr>
          <w:rFonts w:ascii="Helvetica" w:eastAsia="宋体" w:hAnsi="Helvetica" w:cs="宋体"/>
          <w:color w:val="333333"/>
          <w:kern w:val="0"/>
          <w:sz w:val="24"/>
          <w:szCs w:val="24"/>
        </w:rPr>
        <w:t xml:space="preserve"> Audrey Tang</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Phil Daian</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Danielle Allen</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Leon Erichsen</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Matthew Prewitt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Divya Siddarth</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Jaron Lanier </w:t>
      </w:r>
      <w:r w:rsidRPr="001C44EE">
        <w:rPr>
          <w:rFonts w:ascii="Helvetica" w:eastAsia="宋体" w:hAnsi="Helvetica" w:cs="宋体"/>
          <w:color w:val="333333"/>
          <w:kern w:val="0"/>
          <w:sz w:val="24"/>
          <w:szCs w:val="24"/>
        </w:rPr>
        <w:t>以及</w:t>
      </w:r>
      <w:r w:rsidRPr="001C44EE">
        <w:rPr>
          <w:rFonts w:ascii="Helvetica" w:eastAsia="宋体" w:hAnsi="Helvetica" w:cs="宋体"/>
          <w:color w:val="333333"/>
          <w:kern w:val="0"/>
          <w:sz w:val="24"/>
          <w:szCs w:val="24"/>
        </w:rPr>
        <w:t xml:space="preserve"> Robert Miller </w:t>
      </w:r>
      <w:r w:rsidRPr="001C44EE">
        <w:rPr>
          <w:rFonts w:ascii="Helvetica" w:eastAsia="宋体" w:hAnsi="Helvetica" w:cs="宋体"/>
          <w:color w:val="333333"/>
          <w:kern w:val="0"/>
          <w:sz w:val="24"/>
          <w:szCs w:val="24"/>
        </w:rPr>
        <w:t>贴心的反馈和评价。所有错误和观点的最终解释权归属于我们。</w:t>
      </w:r>
    </w:p>
    <w:p w14:paraId="5B198F3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 xml:space="preserve">[2] </w:t>
      </w:r>
      <w:r w:rsidRPr="001C44EE">
        <w:rPr>
          <w:rFonts w:ascii="Helvetica" w:eastAsia="宋体" w:hAnsi="Helvetica" w:cs="宋体"/>
          <w:color w:val="333333"/>
          <w:kern w:val="0"/>
          <w:sz w:val="24"/>
          <w:szCs w:val="24"/>
        </w:rPr>
        <w:t>微软公司和</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RadicalXChange</w:t>
      </w:r>
      <w:proofErr w:type="spellEnd"/>
      <w:r w:rsidRPr="001C44EE">
        <w:rPr>
          <w:rFonts w:ascii="Helvetica" w:eastAsia="宋体" w:hAnsi="Helvetica" w:cs="宋体"/>
          <w:color w:val="333333"/>
          <w:kern w:val="0"/>
          <w:sz w:val="24"/>
          <w:szCs w:val="24"/>
        </w:rPr>
        <w:t xml:space="preserve"> Foundation</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"mailto:glen@radicalxchange.org"</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glen@radicalxchange.org</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Glen</w:t>
      </w:r>
      <w:r w:rsidRPr="001C44EE">
        <w:rPr>
          <w:rFonts w:ascii="Helvetica" w:eastAsia="宋体" w:hAnsi="Helvetica" w:cs="宋体"/>
          <w:color w:val="333333"/>
          <w:kern w:val="0"/>
          <w:sz w:val="24"/>
          <w:szCs w:val="24"/>
        </w:rPr>
        <w:t>将这篇论文贴在他的灵魂上。</w:t>
      </w:r>
    </w:p>
    <w:p w14:paraId="7E986CA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[3] </w:t>
      </w:r>
      <w:proofErr w:type="spellStart"/>
      <w:r w:rsidRPr="001C44EE">
        <w:rPr>
          <w:rFonts w:ascii="Helvetica" w:eastAsia="宋体" w:hAnsi="Helvetica" w:cs="宋体"/>
          <w:color w:val="333333"/>
          <w:kern w:val="0"/>
          <w:sz w:val="24"/>
          <w:szCs w:val="24"/>
        </w:rPr>
        <w:t>Flashbots</w:t>
      </w:r>
      <w:proofErr w:type="spellEnd"/>
      <w:r w:rsidRPr="001C44EE">
        <w:rPr>
          <w:rFonts w:ascii="Helvetica" w:eastAsia="宋体" w:hAnsi="Helvetica" w:cs="宋体"/>
          <w:color w:val="333333"/>
          <w:kern w:val="0"/>
          <w:sz w:val="24"/>
          <w:szCs w:val="24"/>
        </w:rPr>
        <w:t xml:space="preserve"> Ltd., </w:t>
      </w:r>
      <w:hyperlink r:id="rId8" w:history="1">
        <w:r w:rsidRPr="001C44EE">
          <w:rPr>
            <w:rFonts w:ascii="Helvetica" w:eastAsia="宋体" w:hAnsi="Helvetica" w:cs="宋体"/>
            <w:color w:val="0269C8"/>
            <w:kern w:val="0"/>
            <w:sz w:val="24"/>
            <w:szCs w:val="24"/>
            <w:u w:val="single"/>
          </w:rPr>
          <w:t>puja@Flashbots.net</w:t>
        </w:r>
      </w:hyperlink>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Puja </w:t>
      </w:r>
      <w:r w:rsidRPr="001C44EE">
        <w:rPr>
          <w:rFonts w:ascii="Helvetica" w:eastAsia="宋体" w:hAnsi="Helvetica" w:cs="宋体"/>
          <w:color w:val="333333"/>
          <w:kern w:val="0"/>
          <w:sz w:val="24"/>
          <w:szCs w:val="24"/>
        </w:rPr>
        <w:t>将这篇文论献给其祖母</w:t>
      </w:r>
      <w:r w:rsidRPr="001C44EE">
        <w:rPr>
          <w:rFonts w:ascii="Helvetica" w:eastAsia="宋体" w:hAnsi="Helvetica" w:cs="宋体"/>
          <w:color w:val="333333"/>
          <w:kern w:val="0"/>
          <w:sz w:val="24"/>
          <w:szCs w:val="24"/>
        </w:rPr>
        <w:t xml:space="preserve"> Satya</w:t>
      </w:r>
      <w:r w:rsidRPr="001C44EE">
        <w:rPr>
          <w:rFonts w:ascii="Helvetica" w:eastAsia="宋体" w:hAnsi="Helvetica" w:cs="宋体"/>
          <w:color w:val="333333"/>
          <w:kern w:val="0"/>
          <w:sz w:val="24"/>
          <w:szCs w:val="24"/>
        </w:rPr>
        <w:t>，她的爱和光将照亮许多灵魂。</w:t>
      </w:r>
    </w:p>
    <w:p w14:paraId="388E031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[4] </w:t>
      </w:r>
      <w:r w:rsidRPr="001C44EE">
        <w:rPr>
          <w:rFonts w:ascii="Helvetica" w:eastAsia="宋体" w:hAnsi="Helvetica" w:cs="宋体"/>
          <w:color w:val="333333"/>
          <w:kern w:val="0"/>
          <w:sz w:val="24"/>
          <w:szCs w:val="24"/>
        </w:rPr>
        <w:t>以太坊基金会，</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"mailto:vitalik.buterin@ethereum.org"</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vitalik.buterin@ethereum.org</w:t>
      </w:r>
      <w:r w:rsidRPr="001C44EE">
        <w:rPr>
          <w:rFonts w:ascii="Helvetica" w:eastAsia="宋体" w:hAnsi="Helvetica" w:cs="宋体"/>
          <w:color w:val="333333"/>
          <w:kern w:val="0"/>
          <w:sz w:val="24"/>
          <w:szCs w:val="24"/>
        </w:rPr>
        <w:fldChar w:fldCharType="end"/>
      </w:r>
    </w:p>
    <w:p w14:paraId="3B184AF7"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1 </w:t>
      </w:r>
      <w:r w:rsidRPr="001C44EE">
        <w:rPr>
          <w:rFonts w:ascii="inherit" w:eastAsia="宋体" w:hAnsi="inherit" w:cs="宋体"/>
          <w:color w:val="333333"/>
          <w:kern w:val="0"/>
          <w:sz w:val="27"/>
          <w:szCs w:val="27"/>
        </w:rPr>
        <w:t>介绍</w:t>
      </w:r>
    </w:p>
    <w:p w14:paraId="2E00AA8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Web3 </w:t>
      </w:r>
      <w:r w:rsidRPr="001C44EE">
        <w:rPr>
          <w:rFonts w:ascii="Helvetica" w:eastAsia="宋体" w:hAnsi="Helvetica" w:cs="宋体"/>
          <w:color w:val="333333"/>
          <w:kern w:val="0"/>
          <w:sz w:val="24"/>
          <w:szCs w:val="24"/>
        </w:rPr>
        <w:t>在不到十年的时间内打造了一个具有前所未有的灵活性和创造力的</w:t>
      </w:r>
      <w:r w:rsidRPr="001C44EE">
        <w:rPr>
          <w:rFonts w:ascii="Helvetica" w:eastAsia="宋体" w:hAnsi="Helvetica" w:cs="宋体"/>
          <w:color w:val="333333"/>
          <w:kern w:val="0"/>
          <w:sz w:val="24"/>
          <w:szCs w:val="24"/>
          <w:highlight w:val="yellow"/>
        </w:rPr>
        <w:t>平行金融系统</w:t>
      </w:r>
      <w:r w:rsidRPr="001C44EE">
        <w:rPr>
          <w:rFonts w:ascii="Helvetica" w:eastAsia="宋体" w:hAnsi="Helvetica" w:cs="宋体"/>
          <w:color w:val="333333"/>
          <w:kern w:val="0"/>
          <w:sz w:val="24"/>
          <w:szCs w:val="24"/>
        </w:rPr>
        <w:t>，惊艳了全世界。密码学和经济学原语，如公钥密码学、智能合约、工作量证明和权益证明等，带来了一个</w:t>
      </w:r>
      <w:r w:rsidRPr="001C44EE">
        <w:rPr>
          <w:rFonts w:ascii="Helvetica" w:eastAsia="宋体" w:hAnsi="Helvetica" w:cs="宋体"/>
          <w:color w:val="333333"/>
          <w:kern w:val="0"/>
          <w:sz w:val="24"/>
          <w:szCs w:val="24"/>
          <w:highlight w:val="yellow"/>
        </w:rPr>
        <w:t>复杂而开放的金融交易生态系统</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然而，金融交易的经济价值是产生于人类及其关系的。由于</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缺乏代表这种</w:t>
      </w:r>
      <w:r w:rsidRPr="001C44EE">
        <w:rPr>
          <w:rFonts w:ascii="Helvetica" w:eastAsia="宋体" w:hAnsi="Helvetica" w:cs="宋体"/>
          <w:color w:val="333333"/>
          <w:kern w:val="0"/>
          <w:sz w:val="24"/>
          <w:szCs w:val="24"/>
          <w:highlight w:val="yellow"/>
        </w:rPr>
        <w:t>社会身份的原语</w:t>
      </w:r>
      <w:r w:rsidRPr="001C44EE">
        <w:rPr>
          <w:rFonts w:ascii="Helvetica" w:eastAsia="宋体" w:hAnsi="Helvetica" w:cs="宋体"/>
          <w:color w:val="333333"/>
          <w:kern w:val="0"/>
          <w:sz w:val="24"/>
          <w:szCs w:val="24"/>
        </w:rPr>
        <w:t>，它从根本上还是依赖于非常中心化的</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结构，它希望超越这种结构，却同时在重蹈其局限性。</w:t>
      </w:r>
    </w:p>
    <w:p w14:paraId="6A9A5A0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这种依赖性的例子包括：</w:t>
      </w:r>
    </w:p>
    <w:p w14:paraId="3E7D853B" w14:textId="77777777" w:rsidR="001C44EE" w:rsidRPr="001C44EE" w:rsidRDefault="001C44EE" w:rsidP="001C44EE">
      <w:pPr>
        <w:widowControl/>
        <w:numPr>
          <w:ilvl w:val="0"/>
          <w:numId w:val="2"/>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大多数</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艺术家都依赖于像</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OpenSea</w:t>
      </w:r>
      <w:proofErr w:type="spellEnd"/>
      <w:r w:rsidRPr="001C44EE">
        <w:rPr>
          <w:rFonts w:ascii="Helvetica" w:eastAsia="宋体" w:hAnsi="Helvetica" w:cs="宋体"/>
          <w:color w:val="333333"/>
          <w:kern w:val="0"/>
          <w:sz w:val="24"/>
          <w:szCs w:val="24"/>
        </w:rPr>
        <w:t xml:space="preserve"> </w:t>
      </w:r>
      <w:proofErr w:type="gramStart"/>
      <w:r w:rsidRPr="001C44EE">
        <w:rPr>
          <w:rFonts w:ascii="Helvetica" w:eastAsia="宋体" w:hAnsi="Helvetica" w:cs="宋体"/>
          <w:color w:val="333333"/>
          <w:kern w:val="0"/>
          <w:sz w:val="24"/>
          <w:szCs w:val="24"/>
        </w:rPr>
        <w:t>和推特这样</w:t>
      </w:r>
      <w:proofErr w:type="gramEnd"/>
      <w:r w:rsidRPr="001C44EE">
        <w:rPr>
          <w:rFonts w:ascii="Helvetica" w:eastAsia="宋体" w:hAnsi="Helvetica" w:cs="宋体"/>
          <w:color w:val="333333"/>
          <w:kern w:val="0"/>
          <w:sz w:val="24"/>
          <w:szCs w:val="24"/>
        </w:rPr>
        <w:t>的中心化平台来提供稀缺性和最初原创性的保证。</w:t>
      </w:r>
    </w:p>
    <w:p w14:paraId="706D0079" w14:textId="77777777" w:rsidR="001C44EE" w:rsidRPr="001C44EE" w:rsidRDefault="001C44EE" w:rsidP="001C44EE">
      <w:pPr>
        <w:widowControl/>
        <w:numPr>
          <w:ilvl w:val="0"/>
          <w:numId w:val="2"/>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尝试超越简单</w:t>
      </w:r>
      <w:proofErr w:type="gramStart"/>
      <w:r w:rsidRPr="001C44EE">
        <w:rPr>
          <w:rFonts w:ascii="Helvetica" w:eastAsia="宋体" w:hAnsi="Helvetica" w:cs="宋体"/>
          <w:color w:val="333333"/>
          <w:kern w:val="0"/>
          <w:sz w:val="24"/>
          <w:szCs w:val="24"/>
        </w:rPr>
        <w:t>的通证投票</w:t>
      </w:r>
      <w:proofErr w:type="gramEnd"/>
      <w:r w:rsidRPr="001C44EE">
        <w:rPr>
          <w:rFonts w:ascii="Helvetica" w:eastAsia="宋体" w:hAnsi="Helvetica" w:cs="宋体"/>
          <w:color w:val="333333"/>
          <w:kern w:val="0"/>
          <w:sz w:val="24"/>
          <w:szCs w:val="24"/>
        </w:rPr>
        <w:t>模式的</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通常依赖于一些</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基础设施</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如社交媒体资料</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以抵御女巫攻击。</w:t>
      </w:r>
    </w:p>
    <w:p w14:paraId="20B80C35" w14:textId="77777777" w:rsidR="001C44EE" w:rsidRPr="001C44EE" w:rsidRDefault="001C44EE" w:rsidP="001C44EE">
      <w:pPr>
        <w:widowControl/>
        <w:numPr>
          <w:ilvl w:val="0"/>
          <w:numId w:val="2"/>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许多</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参与者依赖于像</w:t>
      </w:r>
      <w:r w:rsidRPr="001C44EE">
        <w:rPr>
          <w:rFonts w:ascii="Helvetica" w:eastAsia="宋体" w:hAnsi="Helvetica" w:cs="宋体"/>
          <w:color w:val="333333"/>
          <w:kern w:val="0"/>
          <w:sz w:val="24"/>
          <w:szCs w:val="24"/>
        </w:rPr>
        <w:t xml:space="preserve"> Coinbase </w:t>
      </w:r>
      <w:r w:rsidRPr="001C44EE">
        <w:rPr>
          <w:rFonts w:ascii="Helvetica" w:eastAsia="宋体" w:hAnsi="Helvetica" w:cs="宋体"/>
          <w:color w:val="333333"/>
          <w:kern w:val="0"/>
          <w:sz w:val="24"/>
          <w:szCs w:val="24"/>
        </w:rPr>
        <w:t>或</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Binance</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等中心化实体管理的托管钱包。去中心化的密钥管理系统对任何人来说都不是用户友好型的，而最为复杂。</w:t>
      </w:r>
    </w:p>
    <w:p w14:paraId="4FB9169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此外，原生</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身份的缺乏，导致如今的</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生态系统无法支持现实经济中再平凡不过的活动，</w:t>
      </w:r>
      <w:r w:rsidRPr="001C44EE">
        <w:rPr>
          <w:rFonts w:ascii="Helvetica" w:eastAsia="宋体" w:hAnsi="Helvetica" w:cs="宋体"/>
          <w:b/>
          <w:bCs/>
          <w:color w:val="333333"/>
          <w:kern w:val="0"/>
          <w:sz w:val="24"/>
          <w:szCs w:val="24"/>
        </w:rPr>
        <w:t>例如</w:t>
      </w:r>
      <w:r w:rsidRPr="001C44EE">
        <w:rPr>
          <w:rFonts w:ascii="Helvetica" w:eastAsia="宋体" w:hAnsi="Helvetica" w:cs="宋体"/>
          <w:b/>
          <w:bCs/>
          <w:color w:val="333333"/>
          <w:kern w:val="0"/>
          <w:sz w:val="24"/>
          <w:szCs w:val="24"/>
          <w:highlight w:val="yellow"/>
        </w:rPr>
        <w:t>抵押不足的贷款</w:t>
      </w:r>
      <w:r w:rsidRPr="001C44EE">
        <w:rPr>
          <w:rFonts w:ascii="Helvetica" w:eastAsia="宋体" w:hAnsi="Helvetica" w:cs="宋体"/>
          <w:color w:val="333333"/>
          <w:kern w:val="0"/>
          <w:sz w:val="24"/>
          <w:szCs w:val="24"/>
          <w:highlight w:val="yellow"/>
        </w:rPr>
        <w:t> (</w:t>
      </w:r>
      <w:r w:rsidRPr="001C44EE">
        <w:rPr>
          <w:rFonts w:ascii="Helvetica" w:eastAsia="宋体" w:hAnsi="Helvetica" w:cs="宋体"/>
          <w:b/>
          <w:bCs/>
          <w:color w:val="333333"/>
          <w:kern w:val="0"/>
          <w:sz w:val="24"/>
          <w:szCs w:val="24"/>
          <w:highlight w:val="yellow"/>
        </w:rPr>
        <w:t>undercollateralized lending</w:t>
      </w:r>
      <w:r w:rsidRPr="001C44EE">
        <w:rPr>
          <w:rFonts w:ascii="Helvetica" w:eastAsia="宋体" w:hAnsi="Helvetica" w:cs="宋体"/>
          <w:color w:val="333333"/>
          <w:kern w:val="0"/>
          <w:sz w:val="24"/>
          <w:szCs w:val="24"/>
          <w:highlight w:val="yellow"/>
        </w:rPr>
        <w:t>)</w:t>
      </w:r>
      <w:r w:rsidRPr="001C44EE">
        <w:rPr>
          <w:rFonts w:ascii="Helvetica" w:eastAsia="宋体" w:hAnsi="Helvetica" w:cs="宋体"/>
          <w:color w:val="333333"/>
          <w:kern w:val="0"/>
          <w:sz w:val="24"/>
          <w:szCs w:val="24"/>
        </w:rPr>
        <w:t>或像公寓租赁这样的简单合同。在这篇论文里，我们阐述了，即使是用灵魂绑定</w:t>
      </w:r>
      <w:proofErr w:type="gramStart"/>
      <w:r w:rsidRPr="001C44EE">
        <w:rPr>
          <w:rFonts w:ascii="Helvetica" w:eastAsia="宋体" w:hAnsi="Helvetica" w:cs="宋体"/>
          <w:color w:val="333333"/>
          <w:kern w:val="0"/>
          <w:sz w:val="24"/>
          <w:szCs w:val="24"/>
        </w:rPr>
        <w:t>通证代表</w:t>
      </w:r>
      <w:proofErr w:type="gramEnd"/>
      <w:r w:rsidRPr="001C44EE">
        <w:rPr>
          <w:rFonts w:ascii="Helvetica" w:eastAsia="宋体" w:hAnsi="Helvetica" w:cs="宋体"/>
          <w:color w:val="333333"/>
          <w:kern w:val="0"/>
          <w:sz w:val="24"/>
          <w:szCs w:val="24"/>
        </w:rPr>
        <w:t>社会身份的微小进展，也能克服这些局限，通过在原生的</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环境中的基础人类关系把这个生态系统推向更接近于再生市场的形态。</w:t>
      </w:r>
    </w:p>
    <w:p w14:paraId="0AA531D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更值得憧憬的是，我们重点论述具有丰富社会关系可组合性的原生</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社会身份，将如何在解决</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中围绕</w:t>
      </w:r>
      <w:r w:rsidRPr="001C44EE">
        <w:rPr>
          <w:rFonts w:ascii="Helvetica" w:eastAsia="宋体" w:hAnsi="Helvetica" w:cs="宋体"/>
          <w:color w:val="333333"/>
          <w:kern w:val="0"/>
          <w:sz w:val="24"/>
          <w:szCs w:val="24"/>
          <w:highlight w:val="yellow"/>
        </w:rPr>
        <w:t>财富集中</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highlight w:val="yellow"/>
        </w:rPr>
        <w:t>治理易受金融攻击</w:t>
      </w:r>
      <w:r w:rsidRPr="001C44EE">
        <w:rPr>
          <w:rFonts w:ascii="Helvetica" w:eastAsia="宋体" w:hAnsi="Helvetica" w:cs="宋体"/>
          <w:color w:val="333333"/>
          <w:kern w:val="0"/>
          <w:sz w:val="24"/>
          <w:szCs w:val="24"/>
        </w:rPr>
        <w:t>等更广泛的长期问题上取得巨大进展，同时刺激具有创新性的政治、经济和社会层面应用的寒武纪大爆炸。我们将这些用例和它们促成的更加丰富多元的生态系统统称为</w:t>
      </w:r>
      <w:r w:rsidRPr="001C44EE">
        <w:rPr>
          <w:rFonts w:ascii="Helvetica" w:eastAsia="宋体" w:hAnsi="Helvetica" w:cs="宋体"/>
          <w:color w:val="333333"/>
          <w:kern w:val="0"/>
          <w:sz w:val="24"/>
          <w:szCs w:val="24"/>
        </w:rPr>
        <w:t>“</w:t>
      </w:r>
      <w:r w:rsidRPr="001C44EE">
        <w:rPr>
          <w:rFonts w:ascii="Helvetica" w:eastAsia="宋体" w:hAnsi="Helvetica" w:cs="宋体"/>
          <w:b/>
          <w:bCs/>
          <w:color w:val="333333"/>
          <w:kern w:val="0"/>
          <w:sz w:val="24"/>
          <w:szCs w:val="24"/>
        </w:rPr>
        <w:t>去中心化社会</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b/>
          <w:bCs/>
          <w:color w:val="333333"/>
          <w:kern w:val="0"/>
          <w:sz w:val="24"/>
          <w:szCs w:val="24"/>
        </w:rPr>
        <w:t>下文称</w:t>
      </w:r>
      <w:r w:rsidRPr="001C44EE">
        <w:rPr>
          <w:rFonts w:ascii="Helvetica" w:eastAsia="宋体" w:hAnsi="Helvetica" w:cs="宋体"/>
          <w:b/>
          <w:bCs/>
          <w:color w:val="333333"/>
          <w:kern w:val="0"/>
          <w:sz w:val="24"/>
          <w:szCs w:val="24"/>
        </w:rPr>
        <w:t>“</w:t>
      </w:r>
      <w:proofErr w:type="spellStart"/>
      <w:r w:rsidRPr="001C44EE">
        <w:rPr>
          <w:rFonts w:ascii="Helvetica" w:eastAsia="宋体" w:hAnsi="Helvetica" w:cs="宋体"/>
          <w:b/>
          <w:bCs/>
          <w:color w:val="333333"/>
          <w:kern w:val="0"/>
          <w:sz w:val="24"/>
          <w:szCs w:val="24"/>
        </w:rPr>
        <w:t>DeSoc</w:t>
      </w:r>
      <w:proofErr w:type="spellEnd"/>
      <w:r w:rsidRPr="001C44EE">
        <w:rPr>
          <w:rFonts w:ascii="Helvetica" w:eastAsia="宋体" w:hAnsi="Helvetica" w:cs="宋体"/>
          <w:b/>
          <w:bCs/>
          <w:color w:val="333333"/>
          <w:kern w:val="0"/>
          <w:sz w:val="24"/>
          <w:szCs w:val="24"/>
        </w:rPr>
        <w:t>”</w:t>
      </w:r>
      <w:r w:rsidRPr="001C44EE">
        <w:rPr>
          <w:rFonts w:ascii="Helvetica" w:eastAsia="宋体" w:hAnsi="Helvetica" w:cs="宋体"/>
          <w:color w:val="333333"/>
          <w:kern w:val="0"/>
          <w:sz w:val="24"/>
          <w:szCs w:val="24"/>
        </w:rPr>
        <w:t>）</w:t>
      </w:r>
    </w:p>
    <w:p w14:paraId="7E75F6C5"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2 </w:t>
      </w:r>
      <w:r w:rsidRPr="001C44EE">
        <w:rPr>
          <w:rFonts w:ascii="inherit" w:eastAsia="宋体" w:hAnsi="inherit" w:cs="宋体"/>
          <w:color w:val="333333"/>
          <w:kern w:val="0"/>
          <w:sz w:val="27"/>
          <w:szCs w:val="27"/>
        </w:rPr>
        <w:t>概览</w:t>
      </w:r>
    </w:p>
    <w:p w14:paraId="0E88D27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首先，我们会解释</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的原语，其核心是存放</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highlight w:val="yellow"/>
        </w:rPr>
        <w:t>不可转让</w:t>
      </w:r>
      <w:r w:rsidRPr="001C44EE">
        <w:rPr>
          <w:rFonts w:ascii="Helvetica" w:eastAsia="宋体" w:hAnsi="Helvetica" w:cs="宋体"/>
          <w:b/>
          <w:bCs/>
          <w:color w:val="333333"/>
          <w:kern w:val="0"/>
          <w:sz w:val="24"/>
          <w:szCs w:val="24"/>
        </w:rPr>
        <w:t>的（初期为</w:t>
      </w:r>
      <w:r w:rsidRPr="001C44EE">
        <w:rPr>
          <w:rFonts w:ascii="Helvetica" w:eastAsia="宋体" w:hAnsi="Helvetica" w:cs="宋体"/>
          <w:b/>
          <w:bCs/>
          <w:color w:val="333333"/>
          <w:kern w:val="0"/>
          <w:sz w:val="24"/>
          <w:szCs w:val="24"/>
          <w:highlight w:val="yellow"/>
        </w:rPr>
        <w:t>公开</w:t>
      </w:r>
      <w:r w:rsidRPr="001C44EE">
        <w:rPr>
          <w:rFonts w:ascii="Helvetica" w:eastAsia="宋体" w:hAnsi="Helvetica" w:cs="宋体"/>
          <w:b/>
          <w:bCs/>
          <w:color w:val="333333"/>
          <w:kern w:val="0"/>
          <w:sz w:val="24"/>
          <w:szCs w:val="24"/>
        </w:rPr>
        <w:t>的）</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highlight w:val="yellow"/>
        </w:rPr>
        <w:t>灵魂绑定通证</w:t>
      </w:r>
      <w:r w:rsidRPr="001C44EE">
        <w:rPr>
          <w:rFonts w:ascii="Helvetica" w:eastAsia="宋体" w:hAnsi="Helvetica" w:cs="宋体"/>
          <w:b/>
          <w:bCs/>
          <w:color w:val="333333"/>
          <w:kern w:val="0"/>
          <w:sz w:val="24"/>
          <w:szCs w:val="24"/>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的账户（或钱包），这些</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代表</w:t>
      </w:r>
      <w:r w:rsidRPr="001C44EE">
        <w:rPr>
          <w:rFonts w:ascii="Helvetica" w:eastAsia="宋体" w:hAnsi="Helvetica" w:cs="宋体"/>
          <w:color w:val="333333"/>
          <w:kern w:val="0"/>
          <w:sz w:val="24"/>
          <w:szCs w:val="24"/>
          <w:highlight w:val="yellow"/>
        </w:rPr>
        <w:t>承诺、凭证和归属关系</w:t>
      </w:r>
      <w:r w:rsidRPr="001C44EE">
        <w:rPr>
          <w:rFonts w:ascii="Helvetica" w:eastAsia="宋体" w:hAnsi="Helvetica" w:cs="宋体"/>
          <w:color w:val="333333"/>
          <w:kern w:val="0"/>
          <w:sz w:val="24"/>
          <w:szCs w:val="24"/>
        </w:rPr>
        <w:t>，这样</w:t>
      </w:r>
      <w:proofErr w:type="gramStart"/>
      <w:r w:rsidRPr="001C44EE">
        <w:rPr>
          <w:rFonts w:ascii="Helvetica" w:eastAsia="宋体" w:hAnsi="Helvetica" w:cs="宋体"/>
          <w:color w:val="333333"/>
          <w:kern w:val="0"/>
          <w:sz w:val="24"/>
          <w:szCs w:val="24"/>
        </w:rPr>
        <w:t>的通证就</w:t>
      </w:r>
      <w:proofErr w:type="gramEnd"/>
      <w:r w:rsidRPr="001C44EE">
        <w:rPr>
          <w:rFonts w:ascii="Helvetica" w:eastAsia="宋体" w:hAnsi="Helvetica" w:cs="宋体"/>
          <w:color w:val="333333"/>
          <w:kern w:val="0"/>
          <w:sz w:val="24"/>
          <w:szCs w:val="24"/>
        </w:rPr>
        <w:t>像一份</w:t>
      </w:r>
      <w:proofErr w:type="gramStart"/>
      <w:r w:rsidRPr="001C44EE">
        <w:rPr>
          <w:rFonts w:ascii="Helvetica" w:eastAsia="宋体" w:hAnsi="Helvetica" w:cs="宋体"/>
          <w:color w:val="333333"/>
          <w:kern w:val="0"/>
          <w:sz w:val="24"/>
          <w:szCs w:val="24"/>
          <w:highlight w:val="yellow"/>
        </w:rPr>
        <w:t>延展版</w:t>
      </w:r>
      <w:proofErr w:type="gramEnd"/>
      <w:r w:rsidRPr="001C44EE">
        <w:rPr>
          <w:rFonts w:ascii="Helvetica" w:eastAsia="宋体" w:hAnsi="Helvetica" w:cs="宋体"/>
          <w:color w:val="333333"/>
          <w:kern w:val="0"/>
          <w:sz w:val="24"/>
          <w:szCs w:val="24"/>
          <w:highlight w:val="yellow"/>
        </w:rPr>
        <w:t>的简历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highlight w:val="yellow"/>
        </w:rPr>
        <w:t>由证明这些社会关系的其他钱包出具</w:t>
      </w:r>
      <w:r w:rsidRPr="001C44EE">
        <w:rPr>
          <w:rFonts w:ascii="Helvetica" w:eastAsia="宋体" w:hAnsi="Helvetica" w:cs="宋体"/>
          <w:color w:val="333333"/>
          <w:kern w:val="0"/>
          <w:sz w:val="24"/>
          <w:szCs w:val="24"/>
        </w:rPr>
        <w:t>。</w:t>
      </w:r>
    </w:p>
    <w:p w14:paraId="31FECC1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然后，关于通往在这个社会堆栈上实现越发具有雄心的应用的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阶梯</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，我们对这些原语所赋能的进行了描述，它们包括：</w:t>
      </w:r>
    </w:p>
    <w:p w14:paraId="16E946C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确立</w:t>
      </w:r>
      <w:r w:rsidRPr="001C44EE">
        <w:rPr>
          <w:rFonts w:ascii="Helvetica" w:eastAsia="宋体" w:hAnsi="Helvetica" w:cs="宋体"/>
          <w:color w:val="333333"/>
          <w:kern w:val="0"/>
          <w:sz w:val="24"/>
          <w:szCs w:val="24"/>
          <w:highlight w:val="yellow"/>
        </w:rPr>
        <w:t>出处</w:t>
      </w:r>
    </w:p>
    <w:p w14:paraId="0E4E379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通过</w:t>
      </w:r>
      <w:r w:rsidRPr="001C44EE">
        <w:rPr>
          <w:rFonts w:ascii="Helvetica" w:eastAsia="宋体" w:hAnsi="Helvetica" w:cs="宋体"/>
          <w:color w:val="333333"/>
          <w:kern w:val="0"/>
          <w:sz w:val="24"/>
          <w:szCs w:val="24"/>
          <w:highlight w:val="yellow"/>
        </w:rPr>
        <w:t>声誉</w:t>
      </w:r>
      <w:r w:rsidRPr="001C44EE">
        <w:rPr>
          <w:rFonts w:ascii="Helvetica" w:eastAsia="宋体" w:hAnsi="Helvetica" w:cs="宋体"/>
          <w:color w:val="333333"/>
          <w:kern w:val="0"/>
          <w:sz w:val="24"/>
          <w:szCs w:val="24"/>
        </w:rPr>
        <w:t>打开抵押不足的贷款市场</w:t>
      </w:r>
    </w:p>
    <w:p w14:paraId="69B82F4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实现去中心化的</w:t>
      </w:r>
      <w:r w:rsidRPr="001C44EE">
        <w:rPr>
          <w:rFonts w:ascii="Helvetica" w:eastAsia="宋体" w:hAnsi="Helvetica" w:cs="宋体"/>
          <w:color w:val="333333"/>
          <w:kern w:val="0"/>
          <w:sz w:val="24"/>
          <w:szCs w:val="24"/>
          <w:highlight w:val="yellow"/>
        </w:rPr>
        <w:t>密钥管理</w:t>
      </w:r>
    </w:p>
    <w:p w14:paraId="59FB1EF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阻碍和抵消</w:t>
      </w:r>
      <w:r w:rsidRPr="001C44EE">
        <w:rPr>
          <w:rFonts w:ascii="Helvetica" w:eastAsia="宋体" w:hAnsi="Helvetica" w:cs="宋体"/>
          <w:color w:val="333333"/>
          <w:kern w:val="0"/>
          <w:sz w:val="24"/>
          <w:szCs w:val="24"/>
          <w:highlight w:val="yellow"/>
        </w:rPr>
        <w:t>协同的策略性行为</w:t>
      </w:r>
    </w:p>
    <w:p w14:paraId="11E0F2C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度量</w:t>
      </w:r>
      <w:r w:rsidRPr="001C44EE">
        <w:rPr>
          <w:rFonts w:ascii="Helvetica" w:eastAsia="宋体" w:hAnsi="Helvetica" w:cs="宋体"/>
          <w:color w:val="333333"/>
          <w:kern w:val="0"/>
          <w:sz w:val="24"/>
          <w:szCs w:val="24"/>
          <w:highlight w:val="yellow"/>
        </w:rPr>
        <w:t>去中心化的程度</w:t>
      </w:r>
    </w:p>
    <w:p w14:paraId="7DCF9E5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创建具有可分解性的、共享的权利和权限的</w:t>
      </w:r>
      <w:r w:rsidRPr="001C44EE">
        <w:rPr>
          <w:rFonts w:ascii="Helvetica" w:eastAsia="宋体" w:hAnsi="Helvetica" w:cs="宋体"/>
          <w:color w:val="333333"/>
          <w:kern w:val="0"/>
          <w:sz w:val="24"/>
          <w:szCs w:val="24"/>
          <w:highlight w:val="yellow"/>
        </w:rPr>
        <w:t>新式市场</w:t>
      </w:r>
    </w:p>
    <w:p w14:paraId="20F9E00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这一描述最终形成</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proofErr w:type="gramStart"/>
      <w:r w:rsidRPr="001C44EE">
        <w:rPr>
          <w:rFonts w:ascii="Helvetica" w:eastAsia="宋体" w:hAnsi="Helvetica" w:cs="宋体"/>
          <w:color w:val="333333"/>
          <w:kern w:val="0"/>
          <w:sz w:val="24"/>
          <w:szCs w:val="24"/>
        </w:rPr>
        <w:t>的愿景</w:t>
      </w:r>
      <w:proofErr w:type="gram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共同做决定的社会性。在这个社会里，灵魂跟社区可以自下而上聚集在一起，作为彼此的新兴属性，以在一定的社会规模内，共同创造多元的网络物品，其中包括多元智能。最后，我们回应了几个潜在疑虑和反对意见，并与</w:t>
      </w:r>
      <w:r w:rsidRPr="001C44EE">
        <w:rPr>
          <w:rFonts w:ascii="Helvetica" w:eastAsia="宋体" w:hAnsi="Helvetica" w:cs="宋体"/>
          <w:color w:val="333333"/>
          <w:kern w:val="0"/>
          <w:sz w:val="24"/>
          <w:szCs w:val="24"/>
        </w:rPr>
        <w:t>web3</w:t>
      </w:r>
      <w:r w:rsidRPr="001C44EE">
        <w:rPr>
          <w:rFonts w:ascii="Helvetica" w:eastAsia="宋体" w:hAnsi="Helvetica" w:cs="宋体"/>
          <w:color w:val="333333"/>
          <w:kern w:val="0"/>
          <w:sz w:val="24"/>
          <w:szCs w:val="24"/>
        </w:rPr>
        <w:t>中其他为人熟知的身份范式进行了比较，尽管经常说我们</w:t>
      </w:r>
      <w:proofErr w:type="gramStart"/>
      <w:r w:rsidRPr="001C44EE">
        <w:rPr>
          <w:rFonts w:ascii="Helvetica" w:eastAsia="宋体" w:hAnsi="Helvetica" w:cs="宋体"/>
          <w:color w:val="333333"/>
          <w:kern w:val="0"/>
          <w:sz w:val="24"/>
          <w:szCs w:val="24"/>
        </w:rPr>
        <w:t>的愿景</w:t>
      </w:r>
      <w:proofErr w:type="gramEnd"/>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的初级版本，但却是</w:t>
      </w:r>
      <w:r w:rsidRPr="001C44EE">
        <w:rPr>
          <w:rFonts w:ascii="Helvetica" w:eastAsia="宋体" w:hAnsi="Helvetica" w:cs="宋体"/>
          <w:color w:val="333333"/>
          <w:kern w:val="0"/>
          <w:sz w:val="24"/>
          <w:szCs w:val="24"/>
          <w:highlight w:val="yellow"/>
        </w:rPr>
        <w:t>可编程隐私</w:t>
      </w:r>
      <w:r w:rsidRPr="001C44EE">
        <w:rPr>
          <w:rFonts w:ascii="Helvetica" w:eastAsia="宋体" w:hAnsi="Helvetica" w:cs="宋体"/>
          <w:color w:val="333333"/>
          <w:kern w:val="0"/>
          <w:sz w:val="24"/>
          <w:szCs w:val="24"/>
        </w:rPr>
        <w:t>和通信的进步。然后，我们考虑通过技术途径来开启实现我们设想</w:t>
      </w:r>
      <w:proofErr w:type="gramStart"/>
      <w:r w:rsidRPr="001C44EE">
        <w:rPr>
          <w:rFonts w:ascii="Helvetica" w:eastAsia="宋体" w:hAnsi="Helvetica" w:cs="宋体"/>
          <w:color w:val="333333"/>
          <w:kern w:val="0"/>
          <w:sz w:val="24"/>
          <w:szCs w:val="24"/>
        </w:rPr>
        <w:t>的愿景的</w:t>
      </w:r>
      <w:proofErr w:type="gramEnd"/>
      <w:r w:rsidRPr="001C44EE">
        <w:rPr>
          <w:rFonts w:ascii="Helvetica" w:eastAsia="宋体" w:hAnsi="Helvetica" w:cs="宋体"/>
          <w:color w:val="333333"/>
          <w:kern w:val="0"/>
          <w:sz w:val="24"/>
          <w:szCs w:val="24"/>
        </w:rPr>
        <w:t>道路。在这些基础上，通过更多的</w:t>
      </w:r>
      <w:r w:rsidRPr="001C44EE">
        <w:rPr>
          <w:rFonts w:ascii="Helvetica" w:eastAsia="宋体" w:hAnsi="Helvetica" w:cs="宋体"/>
          <w:color w:val="333333"/>
          <w:kern w:val="0"/>
          <w:sz w:val="24"/>
          <w:szCs w:val="24"/>
          <w:highlight w:val="yellow"/>
        </w:rPr>
        <w:t>哲学式思辨</w:t>
      </w:r>
      <w:r w:rsidRPr="001C44EE">
        <w:rPr>
          <w:rFonts w:ascii="Helvetica" w:eastAsia="宋体" w:hAnsi="Helvetica" w:cs="宋体"/>
          <w:color w:val="333333"/>
          <w:kern w:val="0"/>
          <w:sz w:val="24"/>
          <w:szCs w:val="24"/>
        </w:rPr>
        <w:t>，我们期待</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可以将</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重定向到一条更深刻、更具有认受性和更具变革性的康庄大道上。</w:t>
      </w:r>
    </w:p>
    <w:p w14:paraId="2D14020D"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b/>
          <w:bCs/>
          <w:color w:val="333333"/>
          <w:kern w:val="0"/>
          <w:sz w:val="27"/>
          <w:szCs w:val="27"/>
        </w:rPr>
        <w:t>3</w:t>
      </w:r>
      <w:r w:rsidRPr="001C44EE">
        <w:rPr>
          <w:rFonts w:ascii="inherit" w:eastAsia="宋体" w:hAnsi="inherit" w:cs="宋体"/>
          <w:color w:val="333333"/>
          <w:kern w:val="0"/>
          <w:sz w:val="27"/>
          <w:szCs w:val="27"/>
        </w:rPr>
        <w:t> </w:t>
      </w:r>
      <w:r w:rsidRPr="001C44EE">
        <w:rPr>
          <w:rFonts w:ascii="inherit" w:eastAsia="宋体" w:hAnsi="inherit" w:cs="宋体"/>
          <w:color w:val="333333"/>
          <w:kern w:val="0"/>
          <w:sz w:val="27"/>
          <w:szCs w:val="27"/>
        </w:rPr>
        <w:t>灵魂</w:t>
      </w:r>
    </w:p>
    <w:p w14:paraId="739F653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我们的关键原语是持有</w:t>
      </w:r>
      <w:r w:rsidRPr="001C44EE">
        <w:rPr>
          <w:rFonts w:ascii="Helvetica" w:eastAsia="宋体" w:hAnsi="Helvetica" w:cs="宋体"/>
          <w:b/>
          <w:bCs/>
          <w:color w:val="333333"/>
          <w:kern w:val="0"/>
          <w:sz w:val="24"/>
          <w:szCs w:val="24"/>
        </w:rPr>
        <w:t>公开可见的、不可转让的（但可能是发放者可撤销的）</w:t>
      </w:r>
      <w:proofErr w:type="gramStart"/>
      <w:r w:rsidRPr="001C44EE">
        <w:rPr>
          <w:rFonts w:ascii="Helvetica" w:eastAsia="宋体" w:hAnsi="Helvetica" w:cs="宋体"/>
          <w:b/>
          <w:bCs/>
          <w:color w:val="333333"/>
          <w:kern w:val="0"/>
          <w:sz w:val="24"/>
          <w:szCs w:val="24"/>
        </w:rPr>
        <w:t>通证</w:t>
      </w:r>
      <w:r w:rsidRPr="001C44EE">
        <w:rPr>
          <w:rFonts w:ascii="Helvetica" w:eastAsia="宋体" w:hAnsi="Helvetica" w:cs="宋体"/>
          <w:color w:val="333333"/>
          <w:kern w:val="0"/>
          <w:sz w:val="24"/>
          <w:szCs w:val="24"/>
        </w:rPr>
        <w:t>的</w:t>
      </w:r>
      <w:proofErr w:type="gramEnd"/>
      <w:r w:rsidRPr="001C44EE">
        <w:rPr>
          <w:rFonts w:ascii="Helvetica" w:eastAsia="宋体" w:hAnsi="Helvetica" w:cs="宋体"/>
          <w:color w:val="333333"/>
          <w:kern w:val="0"/>
          <w:sz w:val="24"/>
          <w:szCs w:val="24"/>
        </w:rPr>
        <w:t>账户或钱包。</w:t>
      </w:r>
      <w:r w:rsidRPr="001C44EE">
        <w:rPr>
          <w:rFonts w:ascii="Helvetica" w:eastAsia="宋体" w:hAnsi="Helvetica" w:cs="宋体"/>
          <w:color w:val="333333"/>
          <w:kern w:val="0"/>
          <w:sz w:val="24"/>
          <w:szCs w:val="24"/>
        </w:rPr>
        <w:t xml:space="preserve">[5] </w:t>
      </w:r>
      <w:r w:rsidRPr="001C44EE">
        <w:rPr>
          <w:rFonts w:ascii="Helvetica" w:eastAsia="宋体" w:hAnsi="Helvetica" w:cs="宋体"/>
          <w:color w:val="333333"/>
          <w:kern w:val="0"/>
          <w:sz w:val="24"/>
          <w:szCs w:val="24"/>
        </w:rPr>
        <w:t>我们将这些账户称为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 xml:space="preserve"> (souls)”</w:t>
      </w:r>
      <w:r w:rsidRPr="001C44EE">
        <w:rPr>
          <w:rFonts w:ascii="Helvetica" w:eastAsia="宋体" w:hAnsi="Helvetica" w:cs="宋体"/>
          <w:color w:val="333333"/>
          <w:kern w:val="0"/>
          <w:sz w:val="24"/>
          <w:szCs w:val="24"/>
        </w:rPr>
        <w:t>，并将这些账户所持有的</w:t>
      </w:r>
      <w:r w:rsidRPr="001C44EE">
        <w:rPr>
          <w:rFonts w:ascii="Helvetica" w:eastAsia="宋体" w:hAnsi="Helvetica" w:cs="宋体"/>
          <w:color w:val="333333"/>
          <w:kern w:val="0"/>
          <w:sz w:val="24"/>
          <w:szCs w:val="24"/>
        </w:rPr>
        <w:t>token</w:t>
      </w:r>
      <w:r w:rsidRPr="001C44EE">
        <w:rPr>
          <w:rFonts w:ascii="Helvetica" w:eastAsia="宋体" w:hAnsi="Helvetica" w:cs="宋体"/>
          <w:color w:val="333333"/>
          <w:kern w:val="0"/>
          <w:sz w:val="24"/>
          <w:szCs w:val="24"/>
        </w:rPr>
        <w:t>称为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灵魂绑定通证</w:t>
      </w:r>
      <w:r w:rsidRPr="001C44EE">
        <w:rPr>
          <w:rFonts w:ascii="Helvetica" w:eastAsia="宋体" w:hAnsi="Helvetica" w:cs="宋体"/>
          <w:color w:val="333333"/>
          <w:kern w:val="0"/>
          <w:sz w:val="24"/>
          <w:szCs w:val="24"/>
        </w:rPr>
        <w:t>”(SBTs)</w:t>
      </w:r>
      <w:r w:rsidRPr="001C44EE">
        <w:rPr>
          <w:rFonts w:ascii="Helvetica" w:eastAsia="宋体" w:hAnsi="Helvetica" w:cs="宋体"/>
          <w:color w:val="333333"/>
          <w:kern w:val="0"/>
          <w:sz w:val="24"/>
          <w:szCs w:val="24"/>
        </w:rPr>
        <w:t>。尽管我们十分关注隐私但我们最初假设它们是公开的，因为技术上它更容易进行概念证明，即使人们愿意公开分享</w:t>
      </w:r>
      <w:proofErr w:type="gramStart"/>
      <w:r w:rsidRPr="001C44EE">
        <w:rPr>
          <w:rFonts w:ascii="Helvetica" w:eastAsia="宋体" w:hAnsi="Helvetica" w:cs="宋体"/>
          <w:color w:val="333333"/>
          <w:kern w:val="0"/>
          <w:sz w:val="24"/>
          <w:szCs w:val="24"/>
        </w:rPr>
        <w:t>的通证类别</w:t>
      </w:r>
      <w:proofErr w:type="gramEnd"/>
      <w:r w:rsidRPr="001C44EE">
        <w:rPr>
          <w:rFonts w:ascii="Helvetica" w:eastAsia="宋体" w:hAnsi="Helvetica" w:cs="宋体"/>
          <w:color w:val="333333"/>
          <w:kern w:val="0"/>
          <w:sz w:val="24"/>
          <w:szCs w:val="24"/>
        </w:rPr>
        <w:t>有限。在本文的后面，我们将用更丰富的用例引入</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可编程隐私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的概念。</w:t>
      </w:r>
    </w:p>
    <w:p w14:paraId="44FAED8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([5] </w:t>
      </w:r>
      <w:r w:rsidRPr="001C44EE">
        <w:rPr>
          <w:rFonts w:ascii="Helvetica" w:eastAsia="宋体" w:hAnsi="Helvetica" w:cs="宋体"/>
          <w:color w:val="333333"/>
          <w:kern w:val="0"/>
          <w:sz w:val="24"/>
          <w:szCs w:val="24"/>
        </w:rPr>
        <w:t>我们之所以选择这组属性，并不是因为它们明显是最理想的特征集合，而是因为它们很容易在当前环境中实现，并且重要的功能也能实现。我们将在第</w:t>
      </w:r>
      <w:r w:rsidRPr="001C44EE">
        <w:rPr>
          <w:rFonts w:ascii="Helvetica" w:eastAsia="宋体" w:hAnsi="Helvetica" w:cs="宋体"/>
          <w:color w:val="333333"/>
          <w:kern w:val="0"/>
          <w:sz w:val="24"/>
          <w:szCs w:val="24"/>
        </w:rPr>
        <w:t xml:space="preserve"> 5.3 </w:t>
      </w:r>
      <w:r w:rsidRPr="001C44EE">
        <w:rPr>
          <w:rFonts w:ascii="Helvetica" w:eastAsia="宋体" w:hAnsi="Helvetica" w:cs="宋体"/>
          <w:color w:val="333333"/>
          <w:kern w:val="0"/>
          <w:sz w:val="24"/>
          <w:szCs w:val="24"/>
        </w:rPr>
        <w:t>节中探讨可编程的隐私</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697772A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想象一下这样的一个世界，大多数参与者都有灵魂，它存储了一系列与</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相对应的归属关系、成员资格跟凭证。例如，一个人可能有一个灵魂，它存储了代表教育证书、就业历史、或他们的写作或者艺术作品的哈希的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。在最简单的形式下，这些</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可以被</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自我核证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，就像我们在简历中分享自己的信息一般。但是，当一个灵魂所持有的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可以被其他对手方的灵魂账户发放或者证明时，这种机制真正的威力就出现了。这些对手方灵魂账户可以是个人、公司或机构。例如，以太坊基金会可以是向参加开发者会议的灵魂发放</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的灵魂账户，一所大学可以是向毕业生发放</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的灵魂账户，一个体育场可以是向道奇队的长期球迷发放</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的灵魂账户。</w:t>
      </w:r>
    </w:p>
    <w:p w14:paraId="2676D20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值得我们注意的是，没有硬性要求说，一个灵魂需要与一个合法的名称相关联，也没有任何协议级别要求保证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一个人只能有一个灵魂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。一个灵魂可能是一个长时间的佚名，具有一系列没有明显关联的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w:t>
      </w:r>
    </w:p>
    <w:p w14:paraId="376524F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([6]</w:t>
      </w:r>
      <w:r w:rsidRPr="001C44EE">
        <w:rPr>
          <w:rFonts w:ascii="Helvetica" w:eastAsia="宋体" w:hAnsi="Helvetica" w:cs="宋体"/>
          <w:color w:val="333333"/>
          <w:kern w:val="0"/>
          <w:sz w:val="24"/>
          <w:szCs w:val="24"/>
        </w:rPr>
        <w:t>然而，请注意，原则上，法定名称本身可以以</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表示：姓氏可以是家庭成员的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，而名字可以是父母给予孩子的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。事实上，更丰富的名字概念也很容易表达，例如，如果其他家族或关系</w:t>
      </w:r>
      <w:proofErr w:type="gramStart"/>
      <w:r w:rsidRPr="001C44EE">
        <w:rPr>
          <w:rFonts w:ascii="Helvetica" w:eastAsia="宋体" w:hAnsi="Helvetica" w:cs="宋体"/>
          <w:color w:val="333333"/>
          <w:kern w:val="0"/>
          <w:sz w:val="24"/>
          <w:szCs w:val="24"/>
        </w:rPr>
        <w:t>将成员</w:t>
      </w:r>
      <w:proofErr w:type="gramEnd"/>
      <w:r w:rsidRPr="001C44EE">
        <w:rPr>
          <w:rFonts w:ascii="Helvetica" w:eastAsia="宋体" w:hAnsi="Helvetica" w:cs="宋体"/>
          <w:color w:val="333333"/>
          <w:kern w:val="0"/>
          <w:sz w:val="24"/>
          <w:szCs w:val="24"/>
        </w:rPr>
        <w:t>身份赋予一个新生孩子。</w:t>
      </w:r>
      <w:r w:rsidRPr="001C44EE">
        <w:rPr>
          <w:rFonts w:ascii="Helvetica" w:eastAsia="宋体" w:hAnsi="Helvetica" w:cs="宋体"/>
          <w:color w:val="333333"/>
          <w:kern w:val="0"/>
          <w:sz w:val="24"/>
          <w:szCs w:val="24"/>
        </w:rPr>
        <w:t>)</w:t>
      </w:r>
    </w:p>
    <w:p w14:paraId="3E474B27"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4 </w:t>
      </w:r>
      <w:r w:rsidRPr="001C44EE">
        <w:rPr>
          <w:rFonts w:ascii="inherit" w:eastAsia="宋体" w:hAnsi="inherit" w:cs="宋体"/>
          <w:color w:val="333333"/>
          <w:kern w:val="0"/>
          <w:sz w:val="27"/>
          <w:szCs w:val="27"/>
        </w:rPr>
        <w:t>通往</w:t>
      </w:r>
      <w:proofErr w:type="spellStart"/>
      <w:r w:rsidRPr="001C44EE">
        <w:rPr>
          <w:rFonts w:ascii="inherit" w:eastAsia="宋体" w:hAnsi="inherit" w:cs="宋体"/>
          <w:color w:val="333333"/>
          <w:kern w:val="0"/>
          <w:sz w:val="27"/>
          <w:szCs w:val="27"/>
        </w:rPr>
        <w:t>DeSoc</w:t>
      </w:r>
      <w:proofErr w:type="spellEnd"/>
      <w:r w:rsidRPr="001C44EE">
        <w:rPr>
          <w:rFonts w:ascii="inherit" w:eastAsia="宋体" w:hAnsi="inherit" w:cs="宋体"/>
          <w:color w:val="333333"/>
          <w:kern w:val="0"/>
          <w:sz w:val="27"/>
          <w:szCs w:val="27"/>
        </w:rPr>
        <w:t>的阶梯</w:t>
      </w:r>
    </w:p>
    <w:p w14:paraId="501AFEF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4.1</w:t>
      </w:r>
      <w:r w:rsidRPr="001C44EE">
        <w:rPr>
          <w:rFonts w:ascii="Helvetica" w:eastAsia="宋体" w:hAnsi="Helvetica" w:cs="宋体"/>
          <w:b/>
          <w:bCs/>
          <w:color w:val="333333"/>
          <w:kern w:val="0"/>
          <w:sz w:val="24"/>
          <w:szCs w:val="24"/>
        </w:rPr>
        <w:t>艺术与灵魂</w:t>
      </w:r>
    </w:p>
    <w:p w14:paraId="36B3535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灵魂是艺术家们把声誉押在作品上的一种自然方式。当发行一个可交易的</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时，一个艺术家可以从他们的灵魂账户中发行</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。艺术家的账户持有的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越多，买家就越容易确定该账户属于该艺术家，从而也确定了</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的真假。艺术家还可以进一步，发行一个存放在他们灵魂钱包的相关联</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，该钱包可以证明该</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是属于一个</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作品集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，由此保证艺术家希望设定的任何稀缺性限制。因此，灵魂钱包可以创建一种可验证的链上方式，将声誉押在一个物品的出处和稀缺性上，并由此构建声誉。</w:t>
      </w:r>
    </w:p>
    <w:p w14:paraId="1891311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的应用不局限于艺术，而可以延展至服务、租赁与任何以稀缺性、声誉或真实性</w:t>
      </w:r>
      <w:r w:rsidRPr="001C44EE">
        <w:rPr>
          <w:rFonts w:ascii="Helvetica" w:eastAsia="宋体" w:hAnsi="Helvetica" w:cs="宋体"/>
          <w:color w:val="333333"/>
          <w:kern w:val="0"/>
          <w:sz w:val="24"/>
          <w:szCs w:val="24"/>
        </w:rPr>
        <w:t xml:space="preserve"> (authenticity) </w:t>
      </w:r>
      <w:r w:rsidRPr="001C44EE">
        <w:rPr>
          <w:rFonts w:ascii="Helvetica" w:eastAsia="宋体" w:hAnsi="Helvetica" w:cs="宋体"/>
          <w:color w:val="333333"/>
          <w:kern w:val="0"/>
          <w:sz w:val="24"/>
          <w:szCs w:val="24"/>
        </w:rPr>
        <w:t>为基础的市场。后者的一个例子是验证声称是事实记录</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如照片或视频</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的真实性。随着深度伪造技术的进步，人工和算法的直接检查将越来越无法检测出真实性</w:t>
      </w:r>
      <w:r w:rsidRPr="001C44EE">
        <w:rPr>
          <w:rFonts w:ascii="Helvetica" w:eastAsia="宋体" w:hAnsi="Helvetica" w:cs="宋体"/>
          <w:color w:val="333333"/>
          <w:kern w:val="0"/>
          <w:sz w:val="24"/>
          <w:szCs w:val="24"/>
        </w:rPr>
        <w:t xml:space="preserve"> (veracity)</w:t>
      </w:r>
      <w:r w:rsidRPr="001C44EE">
        <w:rPr>
          <w:rFonts w:ascii="Helvetica" w:eastAsia="宋体" w:hAnsi="Helvetica" w:cs="宋体"/>
          <w:color w:val="333333"/>
          <w:kern w:val="0"/>
          <w:sz w:val="24"/>
          <w:szCs w:val="24"/>
        </w:rPr>
        <w:t>。尽管区块链打包使得我们可以追踪一个特定作品的创造时间，</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还能使得我们可以追踪其社会性出处</w:t>
      </w:r>
      <w:r w:rsidRPr="001C44EE">
        <w:rPr>
          <w:rFonts w:ascii="Helvetica" w:eastAsia="宋体" w:hAnsi="Helvetica" w:cs="宋体"/>
          <w:color w:val="333333"/>
          <w:kern w:val="0"/>
          <w:sz w:val="24"/>
          <w:szCs w:val="24"/>
        </w:rPr>
        <w:t xml:space="preserve"> (social provenance)</w:t>
      </w:r>
      <w:r w:rsidRPr="001C44EE">
        <w:rPr>
          <w:rFonts w:ascii="Helvetica" w:eastAsia="宋体" w:hAnsi="Helvetica" w:cs="宋体"/>
          <w:color w:val="333333"/>
          <w:kern w:val="0"/>
          <w:sz w:val="24"/>
          <w:szCs w:val="24"/>
        </w:rPr>
        <w:t>，给我们提供发行这个作品的灵魂账户的丰富社会脉络</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它们一系列相关的成员资格、归属关系、凭证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以及它们与该物品的社会距离。</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深度伪造物</w:t>
      </w:r>
      <w:r w:rsidRPr="001C44EE">
        <w:rPr>
          <w:rFonts w:ascii="Helvetica" w:eastAsia="宋体" w:hAnsi="Helvetica" w:cs="宋体"/>
          <w:color w:val="333333"/>
          <w:kern w:val="0"/>
          <w:sz w:val="24"/>
          <w:szCs w:val="24"/>
        </w:rPr>
        <w:t xml:space="preserve"> (deep fakes)" </w:t>
      </w:r>
      <w:r w:rsidRPr="001C44EE">
        <w:rPr>
          <w:rFonts w:ascii="Helvetica" w:eastAsia="宋体" w:hAnsi="Helvetica" w:cs="宋体"/>
          <w:color w:val="333333"/>
          <w:kern w:val="0"/>
          <w:sz w:val="24"/>
          <w:szCs w:val="24"/>
        </w:rPr>
        <w:t>是可以很容易被辨识出来的，因为那些伪造品在时间和社会脉络上对不上，而可信制品</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像照片</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可以从有声誉的摄影师的证明产生。</w:t>
      </w:r>
    </w:p>
    <w:p w14:paraId="1515C65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目前的技术使文化产品</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如照片</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失去了脉络，并使得它们容易受到不受控制的病毒式攻击，这些攻击缺乏社会脉络，但</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可以把这些东西重新放回到社会脉络里，并利用已经呈现在社区里的信任关系给灵魂账户赋能，以此作为保护声誉的重要背景。</w:t>
      </w:r>
    </w:p>
    <w:p w14:paraId="7F6759F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4.2 </w:t>
      </w:r>
      <w:r w:rsidRPr="001C44EE">
        <w:rPr>
          <w:rFonts w:ascii="Helvetica" w:eastAsia="宋体" w:hAnsi="Helvetica" w:cs="宋体"/>
          <w:b/>
          <w:bCs/>
          <w:color w:val="333333"/>
          <w:kern w:val="0"/>
          <w:sz w:val="24"/>
          <w:szCs w:val="24"/>
        </w:rPr>
        <w:t>灵魂借贷</w:t>
      </w:r>
    </w:p>
    <w:p w14:paraId="3AF3287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直接建立在声誉之上的最大金融价值大概是信贷和无抵押贷款。目前，</w:t>
      </w:r>
      <w:r w:rsidRPr="001C44EE">
        <w:rPr>
          <w:rFonts w:ascii="Helvetica" w:eastAsia="宋体" w:hAnsi="Helvetica" w:cs="宋体"/>
          <w:color w:val="333333"/>
          <w:kern w:val="0"/>
          <w:sz w:val="24"/>
          <w:szCs w:val="24"/>
        </w:rPr>
        <w:t xml:space="preserve">web3 </w:t>
      </w:r>
      <w:r w:rsidRPr="001C44EE">
        <w:rPr>
          <w:rFonts w:ascii="Helvetica" w:eastAsia="宋体" w:hAnsi="Helvetica" w:cs="宋体"/>
          <w:color w:val="333333"/>
          <w:kern w:val="0"/>
          <w:sz w:val="24"/>
          <w:szCs w:val="24"/>
        </w:rPr>
        <w:t>生态系统不能复制简单形式的无抵押贷款，因为所有的资产是可转让且可出售的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因此只是简单形式的抵押贷款。</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传统的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金融生态系统支持多种形式的无抵押贷款，但依赖于中心化的信用评分来衡量借款人的信用度，而这些借款人几乎都是没有动力分享其信用历史相关信息的。但这种评分也有很多缺点。在最好的情况下，他们在暗地里提高或降低信誉相关因素的权重，并歧视那些信誉数据积累不够的人</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主要是少数族裔和穷人。在最坏的情况下，他们</w:t>
      </w:r>
      <w:r w:rsidRPr="001C44EE">
        <w:rPr>
          <w:rFonts w:ascii="Helvetica" w:eastAsia="宋体" w:hAnsi="Helvetica" w:cs="宋体"/>
          <w:color w:val="333333"/>
          <w:kern w:val="0"/>
          <w:sz w:val="24"/>
          <w:szCs w:val="24"/>
        </w:rPr>
        <w:lastRenderedPageBreak/>
        <w:t>可以使用《黑镜》中不透明的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社会信用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系统，以密谋策划社会走向和强化歧视。</w:t>
      </w:r>
    </w:p>
    <w:p w14:paraId="1D63CE2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一个基于</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的生态系统可以开启一种抗审查的、自下而上的替代方案，以替代自上而下的商业和</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社会</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信贷系统。代表教育证书、工作经历和租赁合同的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可以作为信用相关历史的持续记录，使得灵魂账户可以在不需要抵押品的情况下用有价值的声誉为贷款担保。贷款和信用额度可以用不可转让但可撤销的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来代表，所以它们被嵌套在灵魂账户的其他</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中</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一种不可没收的声誉担保物</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直到它们被偿还并随后被烧毁，或者更好的是，用偿还证明</w:t>
      </w:r>
      <w:r w:rsidRPr="001C44EE">
        <w:rPr>
          <w:rFonts w:ascii="Helvetica" w:eastAsia="宋体" w:hAnsi="Helvetica" w:cs="宋体"/>
          <w:color w:val="333333"/>
          <w:kern w:val="0"/>
          <w:sz w:val="24"/>
          <w:szCs w:val="24"/>
        </w:rPr>
        <w:t xml:space="preserve"> (proof-of-repayment) </w:t>
      </w:r>
      <w:r w:rsidRPr="001C44EE">
        <w:rPr>
          <w:rFonts w:ascii="Helvetica" w:eastAsia="宋体" w:hAnsi="Helvetica" w:cs="宋体"/>
          <w:color w:val="333333"/>
          <w:kern w:val="0"/>
          <w:sz w:val="24"/>
          <w:szCs w:val="24"/>
        </w:rPr>
        <w:t>代替。</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具备有用的担保属性：不可转让性阻止了</w:t>
      </w:r>
      <w:proofErr w:type="gramStart"/>
      <w:r w:rsidRPr="001C44EE">
        <w:rPr>
          <w:rFonts w:ascii="Helvetica" w:eastAsia="宋体" w:hAnsi="Helvetica" w:cs="宋体"/>
          <w:color w:val="333333"/>
          <w:kern w:val="0"/>
          <w:sz w:val="24"/>
          <w:szCs w:val="24"/>
        </w:rPr>
        <w:t>未偿</w:t>
      </w:r>
      <w:proofErr w:type="gramEnd"/>
      <w:r w:rsidRPr="001C44EE">
        <w:rPr>
          <w:rFonts w:ascii="Helvetica" w:eastAsia="宋体" w:hAnsi="Helvetica" w:cs="宋体"/>
          <w:color w:val="333333"/>
          <w:kern w:val="0"/>
          <w:sz w:val="24"/>
          <w:szCs w:val="24"/>
        </w:rPr>
        <w:t>贷款的转移或隐藏，同时一个丰富的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生态系统确保那些试图逃避还款的借款人</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可能通过开设新的灵魂账户</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将会因为缺乏</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而无法有效通过质押其声誉来借款。</w:t>
      </w:r>
    </w:p>
    <w:p w14:paraId="18E9344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利用</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计算公共债务的便利性将有助于开源借贷市场。</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和还款风险之间将出现新的相关性，它们可以催生更好的、预测信用度的贷款算法，从而削弱中心化、不透明的信用评分基础设施所起的作用。更好的是，贷款可能发生在社交联系中。特别是，</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将为类似穆罕默德</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尤努斯（</w:t>
      </w:r>
      <w:r w:rsidRPr="001C44EE">
        <w:rPr>
          <w:rFonts w:ascii="Helvetica" w:eastAsia="宋体" w:hAnsi="Helvetica" w:cs="宋体"/>
          <w:color w:val="333333"/>
          <w:kern w:val="0"/>
          <w:sz w:val="24"/>
          <w:szCs w:val="24"/>
        </w:rPr>
        <w:t>Muhammad Yunus</w:t>
      </w:r>
      <w:r w:rsidRPr="001C44EE">
        <w:rPr>
          <w:rFonts w:ascii="Helvetica" w:eastAsia="宋体" w:hAnsi="Helvetica" w:cs="宋体"/>
          <w:color w:val="333333"/>
          <w:kern w:val="0"/>
          <w:sz w:val="24"/>
          <w:szCs w:val="24"/>
        </w:rPr>
        <w:t>）和</w:t>
      </w:r>
      <w:proofErr w:type="gramStart"/>
      <w:r w:rsidRPr="001C44EE">
        <w:rPr>
          <w:rFonts w:ascii="Helvetica" w:eastAsia="宋体" w:hAnsi="Helvetica" w:cs="宋体"/>
          <w:color w:val="333333"/>
          <w:kern w:val="0"/>
          <w:sz w:val="24"/>
          <w:szCs w:val="24"/>
        </w:rPr>
        <w:t>格莱珉</w:t>
      </w:r>
      <w:proofErr w:type="gramEnd"/>
      <w:r w:rsidRPr="001C44EE">
        <w:rPr>
          <w:rFonts w:ascii="Helvetica" w:eastAsia="宋体" w:hAnsi="Helvetica" w:cs="宋体"/>
          <w:color w:val="333333"/>
          <w:kern w:val="0"/>
          <w:sz w:val="24"/>
          <w:szCs w:val="24"/>
        </w:rPr>
        <w:t>银行（</w:t>
      </w:r>
      <w:r w:rsidRPr="001C44EE">
        <w:rPr>
          <w:rFonts w:ascii="Helvetica" w:eastAsia="宋体" w:hAnsi="Helvetica" w:cs="宋体"/>
          <w:color w:val="333333"/>
          <w:kern w:val="0"/>
          <w:sz w:val="24"/>
          <w:szCs w:val="24"/>
        </w:rPr>
        <w:t>Grameen Bank</w:t>
      </w:r>
      <w:r w:rsidRPr="001C44EE">
        <w:rPr>
          <w:rFonts w:ascii="Helvetica" w:eastAsia="宋体" w:hAnsi="Helvetica" w:cs="宋体"/>
          <w:color w:val="333333"/>
          <w:kern w:val="0"/>
          <w:sz w:val="24"/>
          <w:szCs w:val="24"/>
        </w:rPr>
        <w:t>）开创的社区贷款实践提供一个基础层，其中的社交网络成员愿意担保彼此的债务。因为一个灵魂账户的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组合代表了在多个社会团体中的成员身份，参与者可以很容易地发现其他灵魂账户，他们有可能在一个团体借贷项目中成为有价值的共同参与者。商业贷款是一种在还款前</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贷了就不管</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的模式，而社区贷款则可能采取</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贷给你还帮助你</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的方式，将营运资本与人力资本结合起来，从而获得更高的回报率。</w:t>
      </w:r>
    </w:p>
    <w:p w14:paraId="4586FD1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无抵押社区贷款是如何起步？一开始，我们期望灵魂账户只持有反映他们愿意公开分享的信息的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，比如简历中的信息。虽然范围有限，但这可能是足以启动社区内贷款实验的解决办法，特别是如果</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是由信誉良好的机构发行的话。例如，一组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代表了某些编程证书、参加过几次会议和工作经历，这可能足以让一个灵魂账户为他们的企业获得贷款（或筹集种子轮的投资）。这些凭证和社会关系，在风险投资等资本配置中已经以非正式的方式暗暗发挥了重要的作用。</w:t>
      </w:r>
    </w:p>
    <w:p w14:paraId="66A7C31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4.3</w:t>
      </w:r>
      <w:r w:rsidRPr="001C44EE">
        <w:rPr>
          <w:rFonts w:ascii="Helvetica" w:eastAsia="宋体" w:hAnsi="Helvetica" w:cs="宋体"/>
          <w:b/>
          <w:bCs/>
          <w:color w:val="333333"/>
          <w:kern w:val="0"/>
          <w:sz w:val="24"/>
          <w:szCs w:val="24"/>
        </w:rPr>
        <w:t>小心丢失你的灵魂</w:t>
      </w:r>
    </w:p>
    <w:p w14:paraId="4CF3B5C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具备不可转让性的重要</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如只颁发一次的教育证书等，引发了一个重要问题：你如何不丢失灵魂？目前的恢复方法，如多签恢复或助记词，在心理接受度、交易便捷性和安全性方面都各有权衡。社交恢复是一种新兴的替代方案，他依赖于一个人的可信任关系。</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使一种类似但范围更广的范式成为可能：</w:t>
      </w:r>
      <w:r w:rsidRPr="001C44EE">
        <w:rPr>
          <w:rFonts w:ascii="Helvetica" w:eastAsia="宋体" w:hAnsi="Helvetica" w:cs="宋体"/>
          <w:b/>
          <w:bCs/>
          <w:color w:val="333333"/>
          <w:kern w:val="0"/>
          <w:sz w:val="24"/>
          <w:szCs w:val="24"/>
        </w:rPr>
        <w:t>社区恢复，其中灵魂是其社交网络的交叉表决。</w:t>
      </w:r>
    </w:p>
    <w:p w14:paraId="3C9243A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社交式恢复是解决安全问题的一个很好的起点，但其在安全性和可用性方面有一些不足。一个用户组织一组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守卫者</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，并给他们赋权：大多数的守卫者同意即可改变钱包的私</w:t>
      </w:r>
      <w:proofErr w:type="gramStart"/>
      <w:r w:rsidRPr="001C44EE">
        <w:rPr>
          <w:rFonts w:ascii="Helvetica" w:eastAsia="宋体" w:hAnsi="Helvetica" w:cs="宋体"/>
          <w:color w:val="333333"/>
          <w:kern w:val="0"/>
          <w:sz w:val="24"/>
          <w:szCs w:val="24"/>
        </w:rPr>
        <w:t>钥</w:t>
      </w:r>
      <w:proofErr w:type="gram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守卫者</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可以是个人、机构和其他钱包的组合。这个方案的问题在于，用户必须在守卫者大多数的意愿与提防不相关社交圈的守卫者之间做平衡，以避免合谋。而且，守卫者可能会离世，关系会变差，或人们可</w:t>
      </w:r>
      <w:r w:rsidRPr="001C44EE">
        <w:rPr>
          <w:rFonts w:ascii="Helvetica" w:eastAsia="宋体" w:hAnsi="Helvetica" w:cs="宋体"/>
          <w:color w:val="333333"/>
          <w:kern w:val="0"/>
          <w:sz w:val="24"/>
          <w:szCs w:val="24"/>
        </w:rPr>
        <w:lastRenderedPageBreak/>
        <w:t>能就不再联系了，因此守卫者的更替需要频繁和大量精力。尽管社交式恢复避免了单点故障，但成功的恢复依赖于与多数守卫者的可信关系的建立和维护。</w:t>
      </w:r>
    </w:p>
    <w:p w14:paraId="523A30C3" w14:textId="6456EE14"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一个更强大的解决方案是，将灵魂恢复与灵魂在不同社区的成员身份联系起来，不是组织策划，而是利用尽可能广泛的实时关系来实现安全。</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回想一下，</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代表不同社区的成员身份。其中一些社区，如雇主、俱乐部、大学或教堂，实际上可能更</w:t>
      </w:r>
      <w:proofErr w:type="gramStart"/>
      <w:r w:rsidRPr="001C44EE">
        <w:rPr>
          <w:rFonts w:ascii="Helvetica" w:eastAsia="宋体" w:hAnsi="Helvetica" w:cs="宋体"/>
          <w:color w:val="333333"/>
          <w:kern w:val="0"/>
          <w:sz w:val="24"/>
          <w:szCs w:val="24"/>
        </w:rPr>
        <w:t>偏向链下世界</w:t>
      </w:r>
      <w:proofErr w:type="gramEnd"/>
      <w:r w:rsidRPr="001C44EE">
        <w:rPr>
          <w:rFonts w:ascii="Helvetica" w:eastAsia="宋体" w:hAnsi="Helvetica" w:cs="宋体"/>
          <w:color w:val="333333"/>
          <w:kern w:val="0"/>
          <w:sz w:val="24"/>
          <w:szCs w:val="24"/>
        </w:rPr>
        <w:t>，而其他社区，如参与协议治理或</w:t>
      </w:r>
      <w:r w:rsidRPr="001C44EE">
        <w:rPr>
          <w:rFonts w:ascii="Helvetica" w:eastAsia="宋体" w:hAnsi="Helvetica" w:cs="宋体"/>
          <w:color w:val="333333"/>
          <w:kern w:val="0"/>
          <w:sz w:val="24"/>
          <w:szCs w:val="24"/>
        </w:rPr>
        <w:t xml:space="preserve"> DAO</w:t>
      </w:r>
      <w:r w:rsidRPr="001C44EE">
        <w:rPr>
          <w:rFonts w:ascii="Helvetica" w:eastAsia="宋体" w:hAnsi="Helvetica" w:cs="宋体"/>
          <w:color w:val="333333"/>
          <w:kern w:val="0"/>
          <w:sz w:val="24"/>
          <w:szCs w:val="24"/>
        </w:rPr>
        <w:t>，可能更偏向链上世界。在社区恢复模型中，恢复一个灵魂的私</w:t>
      </w:r>
      <w:proofErr w:type="gramStart"/>
      <w:r w:rsidRPr="001C44EE">
        <w:rPr>
          <w:rFonts w:ascii="Helvetica" w:eastAsia="宋体" w:hAnsi="Helvetica" w:cs="宋体"/>
          <w:color w:val="333333"/>
          <w:kern w:val="0"/>
          <w:sz w:val="24"/>
          <w:szCs w:val="24"/>
        </w:rPr>
        <w:t>钥</w:t>
      </w:r>
      <w:proofErr w:type="gramEnd"/>
      <w:r w:rsidRPr="001C44EE">
        <w:rPr>
          <w:rFonts w:ascii="Helvetica" w:eastAsia="宋体" w:hAnsi="Helvetica" w:cs="宋体"/>
          <w:color w:val="333333"/>
          <w:kern w:val="0"/>
          <w:sz w:val="24"/>
          <w:szCs w:val="24"/>
        </w:rPr>
        <w:t>将需要来自灵魂所在多个社区（随机子集）中符合资格的大多数成员中的一个成员的同意。</w:t>
      </w:r>
      <w:r w:rsidRPr="001C44EE">
        <w:rPr>
          <w:rFonts w:ascii="Helvetica" w:eastAsia="宋体" w:hAnsi="Helvetica" w:cs="宋体"/>
          <w:color w:val="333333"/>
          <w:kern w:val="0"/>
          <w:sz w:val="24"/>
          <w:szCs w:val="24"/>
        </w:rPr>
        <w:br/>
      </w:r>
      <w:r w:rsidRPr="001C44EE">
        <w:rPr>
          <w:rFonts w:ascii="Helvetica" w:eastAsia="宋体" w:hAnsi="Helvetica" w:cs="宋体"/>
          <w:noProof/>
          <w:color w:val="333333"/>
          <w:kern w:val="0"/>
          <w:sz w:val="24"/>
          <w:szCs w:val="24"/>
        </w:rPr>
        <w:drawing>
          <wp:inline distT="0" distB="0" distL="0" distR="0" wp14:anchorId="311921BE" wp14:editId="2C0C0635">
            <wp:extent cx="5274310" cy="2505710"/>
            <wp:effectExtent l="0" t="0" r="2540" b="8890"/>
            <wp:docPr id="8742113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5710"/>
                    </a:xfrm>
                    <a:prstGeom prst="rect">
                      <a:avLst/>
                    </a:prstGeom>
                    <a:noFill/>
                    <a:ln>
                      <a:noFill/>
                    </a:ln>
                  </pic:spPr>
                </pic:pic>
              </a:graphicData>
            </a:graphic>
          </wp:inline>
        </w:drawing>
      </w:r>
    </w:p>
    <w:p w14:paraId="1D6D938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与社交恢复一样，我们假设灵魂可以访问安全</w:t>
      </w:r>
      <w:proofErr w:type="gramStart"/>
      <w:r w:rsidRPr="001C44EE">
        <w:rPr>
          <w:rFonts w:ascii="Helvetica" w:eastAsia="宋体" w:hAnsi="Helvetica" w:cs="宋体"/>
          <w:color w:val="333333"/>
          <w:kern w:val="0"/>
          <w:sz w:val="24"/>
          <w:szCs w:val="24"/>
        </w:rPr>
        <w:t>的链下通信</w:t>
      </w:r>
      <w:proofErr w:type="gramEnd"/>
      <w:r w:rsidRPr="001C44EE">
        <w:rPr>
          <w:rFonts w:ascii="Helvetica" w:eastAsia="宋体" w:hAnsi="Helvetica" w:cs="宋体"/>
          <w:color w:val="333333"/>
          <w:kern w:val="0"/>
          <w:sz w:val="24"/>
          <w:szCs w:val="24"/>
        </w:rPr>
        <w:t>通道，其中</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身份验证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通过对话、会面或确认一个共享的秘密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是可以实现的。与链上机器人或</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本身的计算相比，此类通信通道将需要更大的带宽（技术上能够承载更丰富的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信息熵</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）。事实上，我们可以认为</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从根本上就是参与或访问这种真正的（即高带宽）通信通道。</w:t>
      </w:r>
    </w:p>
    <w:p w14:paraId="0FC1E1C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让这个方案可行的精确细节还需要实验来确定。例如，如何挑选守卫者以及需要多少名守卫者的同意，都是需要进一步研究的关键安全参数。然而，有了如此丰富的信息库，社区恢复在计算上应该是可能的，随着灵魂加入更多不同的社区并形成更有意义的关系，安全性也会提高。</w:t>
      </w:r>
    </w:p>
    <w:p w14:paraId="1BFFAEE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社区恢复作为一种安全机制，体现了</w:t>
      </w:r>
      <w:r w:rsidRPr="001C44EE">
        <w:rPr>
          <w:rFonts w:ascii="Helvetica" w:eastAsia="宋体" w:hAnsi="Helvetica" w:cs="宋体"/>
          <w:color w:val="333333"/>
          <w:kern w:val="0"/>
          <w:sz w:val="24"/>
          <w:szCs w:val="24"/>
        </w:rPr>
        <w:t xml:space="preserve"> 20 </w:t>
      </w:r>
      <w:r w:rsidRPr="001C44EE">
        <w:rPr>
          <w:rFonts w:ascii="Helvetica" w:eastAsia="宋体" w:hAnsi="Helvetica" w:cs="宋体"/>
          <w:color w:val="333333"/>
          <w:kern w:val="0"/>
          <w:sz w:val="24"/>
          <w:szCs w:val="24"/>
        </w:rPr>
        <w:t>世纪初的社会学家、社会网络理论创始人格奥尔格</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齐美尔</w:t>
      </w:r>
      <w:r w:rsidRPr="001C44EE">
        <w:rPr>
          <w:rFonts w:ascii="Helvetica" w:eastAsia="宋体" w:hAnsi="Helvetica" w:cs="宋体"/>
          <w:color w:val="333333"/>
          <w:kern w:val="0"/>
          <w:sz w:val="24"/>
          <w:szCs w:val="24"/>
        </w:rPr>
        <w:t xml:space="preserve"> (Georg Simmel) </w:t>
      </w:r>
      <w:r w:rsidRPr="001C44EE">
        <w:rPr>
          <w:rFonts w:ascii="Helvetica" w:eastAsia="宋体" w:hAnsi="Helvetica" w:cs="宋体"/>
          <w:color w:val="333333"/>
          <w:kern w:val="0"/>
          <w:sz w:val="24"/>
          <w:szCs w:val="24"/>
        </w:rPr>
        <w:t>提出对于身份的观点，即个体性是从社会群体的交集中产生的，正如社会群体是作为个体的交集出现的。对灵魂账户的加密财产进行维护和恢复需要灵魂网络的同意。通过在社会性中嵌入安全性，灵魂总是可以通过社区恢复来重新生成他们的密钥，从而威慑灵魂盗窃（或出售）：因为卖家需要证明出售恢复关系，任何出售灵魂的尝试都缺乏可信度。</w:t>
      </w:r>
    </w:p>
    <w:p w14:paraId="3AE5369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4.4 </w:t>
      </w:r>
      <w:r w:rsidRPr="001C44EE">
        <w:rPr>
          <w:rFonts w:ascii="Helvetica" w:eastAsia="宋体" w:hAnsi="Helvetica" w:cs="宋体"/>
          <w:b/>
          <w:bCs/>
          <w:color w:val="333333"/>
          <w:kern w:val="0"/>
          <w:sz w:val="24"/>
          <w:szCs w:val="24"/>
        </w:rPr>
        <w:t>灵魂空投</w:t>
      </w:r>
    </w:p>
    <w:p w14:paraId="066D4AC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我们已经解释了灵魂账户如何能够代表个人，并反映他们的独特性和群体认同，因为它们获得了能反映他们的归属关系、成员资格和证书的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。这种个体化有助于灵魂建立声誉和原创性</w:t>
      </w:r>
      <w:r w:rsidRPr="001C44EE">
        <w:rPr>
          <w:rFonts w:ascii="Helvetica" w:eastAsia="宋体" w:hAnsi="Helvetica" w:cs="宋体"/>
          <w:color w:val="333333"/>
          <w:kern w:val="0"/>
          <w:sz w:val="24"/>
          <w:szCs w:val="24"/>
        </w:rPr>
        <w:t xml:space="preserve"> (provenance)</w:t>
      </w:r>
      <w:r w:rsidRPr="001C44EE">
        <w:rPr>
          <w:rFonts w:ascii="Helvetica" w:eastAsia="宋体" w:hAnsi="Helvetica" w:cs="宋体"/>
          <w:color w:val="333333"/>
          <w:kern w:val="0"/>
          <w:sz w:val="24"/>
          <w:szCs w:val="24"/>
        </w:rPr>
        <w:t>，进入无抵押的贷款市场，并</w:t>
      </w:r>
      <w:r w:rsidRPr="001C44EE">
        <w:rPr>
          <w:rFonts w:ascii="Helvetica" w:eastAsia="宋体" w:hAnsi="Helvetica" w:cs="宋体"/>
          <w:color w:val="333333"/>
          <w:kern w:val="0"/>
          <w:sz w:val="24"/>
          <w:szCs w:val="24"/>
        </w:rPr>
        <w:lastRenderedPageBreak/>
        <w:t>保护声誉和身份。但反过来，</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也给社区赋能，使得社区得以在灵魂间的独特交集中建立起来。到目前为止，</w:t>
      </w:r>
      <w:r w:rsidRPr="001C44EE">
        <w:rPr>
          <w:rFonts w:ascii="Helvetica" w:eastAsia="宋体" w:hAnsi="Helvetica" w:cs="宋体"/>
          <w:color w:val="333333"/>
          <w:kern w:val="0"/>
          <w:sz w:val="24"/>
          <w:szCs w:val="24"/>
        </w:rPr>
        <w:t xml:space="preserve">web3 </w:t>
      </w:r>
      <w:r w:rsidRPr="001C44EE">
        <w:rPr>
          <w:rFonts w:ascii="Helvetica" w:eastAsia="宋体" w:hAnsi="Helvetica" w:cs="宋体"/>
          <w:color w:val="333333"/>
          <w:kern w:val="0"/>
          <w:sz w:val="24"/>
          <w:szCs w:val="24"/>
        </w:rPr>
        <w:t>在很大程度上依靠代币销售或空投来召集新的社区，而这种做法的准确性和精确性都不高。空投，即通过算法将代币免费送给一组钱包，大多落入现有持币者和钱包中</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很容易受到女巫攻击，</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rPr>
        <w:t>鼓励策略性行为和引发马太效应。</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提供了一个全新的改良，我们称之为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灵魂空投</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souldrops</w:t>
      </w:r>
      <w:proofErr w:type="spell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29DA860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灵魂空投</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是基于对灵魂内的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和其他代币进行计算的空投。例如，一个</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想要在一个特定的一层协议内组件一个社区，它可以向出席了最近</w:t>
      </w:r>
      <w:r w:rsidRPr="001C44EE">
        <w:rPr>
          <w:rFonts w:ascii="Helvetica" w:eastAsia="宋体" w:hAnsi="Helvetica" w:cs="宋体"/>
          <w:color w:val="333333"/>
          <w:kern w:val="0"/>
          <w:sz w:val="24"/>
          <w:szCs w:val="24"/>
        </w:rPr>
        <w:t xml:space="preserve"> 3/5 </w:t>
      </w:r>
      <w:r w:rsidRPr="001C44EE">
        <w:rPr>
          <w:rFonts w:ascii="Helvetica" w:eastAsia="宋体" w:hAnsi="Helvetica" w:cs="宋体"/>
          <w:color w:val="333333"/>
          <w:kern w:val="0"/>
          <w:sz w:val="24"/>
          <w:szCs w:val="24"/>
        </w:rPr>
        <w:t>场会议并获得其</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或其他出席证明通证（例如</w:t>
      </w:r>
      <w:r w:rsidRPr="001C44EE">
        <w:rPr>
          <w:rFonts w:ascii="Helvetica" w:eastAsia="宋体" w:hAnsi="Helvetica" w:cs="宋体"/>
          <w:color w:val="333333"/>
          <w:kern w:val="0"/>
          <w:sz w:val="24"/>
          <w:szCs w:val="24"/>
        </w:rPr>
        <w:t>POAP</w:t>
      </w:r>
      <w:r w:rsidRPr="001C44EE">
        <w:rPr>
          <w:rFonts w:ascii="Helvetica" w:eastAsia="宋体" w:hAnsi="Helvetica" w:cs="宋体"/>
          <w:color w:val="333333"/>
          <w:kern w:val="0"/>
          <w:sz w:val="24"/>
          <w:szCs w:val="24"/>
        </w:rPr>
        <w:t>）的开发者进行灵魂空投。协议还可以通过编程对</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组合里的代币空投进行加权。我们可以想象一个情景，一个以种树为使命的非营利组织将治理代币投给持有环保行动</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、园艺</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和</w:t>
      </w:r>
      <w:proofErr w:type="gramStart"/>
      <w:r w:rsidRPr="001C44EE">
        <w:rPr>
          <w:rFonts w:ascii="Helvetica" w:eastAsia="宋体" w:hAnsi="Helvetica" w:cs="宋体"/>
          <w:color w:val="333333"/>
          <w:kern w:val="0"/>
          <w:sz w:val="24"/>
          <w:szCs w:val="24"/>
        </w:rPr>
        <w:t>碳封存</w:t>
      </w:r>
      <w:proofErr w:type="gramEnd"/>
      <w:r w:rsidRPr="001C44EE">
        <w:rPr>
          <w:rFonts w:ascii="Helvetica" w:eastAsia="宋体" w:hAnsi="Helvetica" w:cs="宋体"/>
          <w:color w:val="333333"/>
          <w:kern w:val="0"/>
          <w:sz w:val="24"/>
          <w:szCs w:val="24"/>
        </w:rPr>
        <w:t>代币的灵魂账户，他们可能</w:t>
      </w:r>
      <w:proofErr w:type="gramStart"/>
      <w:r w:rsidRPr="001C44EE">
        <w:rPr>
          <w:rFonts w:ascii="Helvetica" w:eastAsia="宋体" w:hAnsi="Helvetica" w:cs="宋体"/>
          <w:color w:val="333333"/>
          <w:kern w:val="0"/>
          <w:sz w:val="24"/>
          <w:szCs w:val="24"/>
        </w:rPr>
        <w:t>会给碳封存</w:t>
      </w:r>
      <w:proofErr w:type="gramEnd"/>
      <w:r w:rsidRPr="001C44EE">
        <w:rPr>
          <w:rFonts w:ascii="Helvetica" w:eastAsia="宋体" w:hAnsi="Helvetica" w:cs="宋体"/>
          <w:color w:val="333333"/>
          <w:kern w:val="0"/>
          <w:sz w:val="24"/>
          <w:szCs w:val="24"/>
        </w:rPr>
        <w:t>代币的</w:t>
      </w:r>
      <w:proofErr w:type="gramStart"/>
      <w:r w:rsidRPr="001C44EE">
        <w:rPr>
          <w:rFonts w:ascii="Helvetica" w:eastAsia="宋体" w:hAnsi="Helvetica" w:cs="宋体"/>
          <w:color w:val="333333"/>
          <w:kern w:val="0"/>
          <w:sz w:val="24"/>
          <w:szCs w:val="24"/>
        </w:rPr>
        <w:t>持有者投更多</w:t>
      </w:r>
      <w:proofErr w:type="gramEnd"/>
      <w:r w:rsidRPr="001C44EE">
        <w:rPr>
          <w:rFonts w:ascii="Helvetica" w:eastAsia="宋体" w:hAnsi="Helvetica" w:cs="宋体"/>
          <w:color w:val="333333"/>
          <w:kern w:val="0"/>
          <w:sz w:val="24"/>
          <w:szCs w:val="24"/>
        </w:rPr>
        <w:t>的治理代币。</w:t>
      </w:r>
    </w:p>
    <w:p w14:paraId="3F550DF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灵魂空投还可以引入新的激励来鼓励社区参与。已经空投的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可以在一段时间内与灵魂绑定，但最终随着时间的推移</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被归为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可转让的代币。反过来也可以，持有一段时间的可转让代币可以解锁</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的权利，从而赋予其对协议进一步的治理权。</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为实验最大化社区参与度和其他目标（如去中心化）的机制提供了丰富的可能性，我们将在下面进一步讨论。</w:t>
      </w:r>
    </w:p>
    <w:p w14:paraId="3D06936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4.5 </w:t>
      </w:r>
      <w:r w:rsidRPr="001C44EE">
        <w:rPr>
          <w:rFonts w:ascii="Helvetica" w:eastAsia="宋体" w:hAnsi="Helvetica" w:cs="宋体"/>
          <w:b/>
          <w:bCs/>
          <w:color w:val="333333"/>
          <w:kern w:val="0"/>
          <w:sz w:val="24"/>
          <w:szCs w:val="24"/>
        </w:rPr>
        <w:t>灵魂的去中心化自治组织（</w:t>
      </w:r>
      <w:r w:rsidRPr="001C44EE">
        <w:rPr>
          <w:rFonts w:ascii="Helvetica" w:eastAsia="宋体" w:hAnsi="Helvetica" w:cs="宋体"/>
          <w:b/>
          <w:bCs/>
          <w:color w:val="333333"/>
          <w:kern w:val="0"/>
          <w:sz w:val="24"/>
          <w:szCs w:val="24"/>
        </w:rPr>
        <w:t>DAO</w:t>
      </w:r>
      <w:r w:rsidRPr="001C44EE">
        <w:rPr>
          <w:rFonts w:ascii="Helvetica" w:eastAsia="宋体" w:hAnsi="Helvetica" w:cs="宋体"/>
          <w:b/>
          <w:bCs/>
          <w:color w:val="333333"/>
          <w:kern w:val="0"/>
          <w:sz w:val="24"/>
          <w:szCs w:val="24"/>
        </w:rPr>
        <w:t>）</w:t>
      </w:r>
    </w:p>
    <w:p w14:paraId="4050BC5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去中心化自治组织（</w:t>
      </w:r>
      <w:r w:rsidRPr="001C44EE">
        <w:rPr>
          <w:rFonts w:ascii="Helvetica" w:eastAsia="宋体" w:hAnsi="Helvetica" w:cs="宋体"/>
          <w:color w:val="333333"/>
          <w:kern w:val="0"/>
          <w:sz w:val="24"/>
          <w:szCs w:val="24"/>
        </w:rPr>
        <w:t>DAO</w:t>
      </w:r>
      <w:r w:rsidRPr="001C44EE">
        <w:rPr>
          <w:rFonts w:ascii="Helvetica" w:eastAsia="宋体" w:hAnsi="Helvetica" w:cs="宋体"/>
          <w:color w:val="333333"/>
          <w:kern w:val="0"/>
          <w:sz w:val="24"/>
          <w:szCs w:val="24"/>
        </w:rPr>
        <w:t>）是为了共同的目标聚集在一起的虚拟社区，成员通过在公链上的智能合约进行投票来协作。尽管</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在跨越距离和差异的全球社区协作上有很大的潜力，但它们很容易受到女巫攻击</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即一个用户通过多个钱包地址来积累大量投票权，或者在简单一点的</w:t>
      </w:r>
      <w:proofErr w:type="gramStart"/>
      <w:r w:rsidRPr="001C44EE">
        <w:rPr>
          <w:rFonts w:ascii="Helvetica" w:eastAsia="宋体" w:hAnsi="Helvetica" w:cs="宋体"/>
          <w:color w:val="333333"/>
          <w:kern w:val="0"/>
          <w:sz w:val="24"/>
          <w:szCs w:val="24"/>
        </w:rPr>
        <w:t>一</w:t>
      </w:r>
      <w:proofErr w:type="gramEnd"/>
      <w:r w:rsidRPr="001C44EE">
        <w:rPr>
          <w:rFonts w:ascii="Helvetica" w:eastAsia="宋体" w:hAnsi="Helvetica" w:cs="宋体"/>
          <w:color w:val="333333"/>
          <w:kern w:val="0"/>
          <w:sz w:val="24"/>
          <w:szCs w:val="24"/>
        </w:rPr>
        <w:t>币一票</w:t>
      </w:r>
      <w:proofErr w:type="gramStart"/>
      <w:r w:rsidRPr="001C44EE">
        <w:rPr>
          <w:rFonts w:ascii="Helvetica" w:eastAsia="宋体" w:hAnsi="Helvetica" w:cs="宋体"/>
          <w:color w:val="333333"/>
          <w:kern w:val="0"/>
          <w:sz w:val="24"/>
          <w:szCs w:val="24"/>
        </w:rPr>
        <w:t>式治理</w:t>
      </w:r>
      <w:proofErr w:type="gramEnd"/>
      <w:r w:rsidRPr="001C44EE">
        <w:rPr>
          <w:rFonts w:ascii="Helvetica" w:eastAsia="宋体" w:hAnsi="Helvetica" w:cs="宋体"/>
          <w:color w:val="333333"/>
          <w:kern w:val="0"/>
          <w:sz w:val="24"/>
          <w:szCs w:val="24"/>
        </w:rPr>
        <w:t>机制中，只需要不断囤积代币来获得</w:t>
      </w:r>
      <w:r w:rsidRPr="001C44EE">
        <w:rPr>
          <w:rFonts w:ascii="Helvetica" w:eastAsia="宋体" w:hAnsi="Helvetica" w:cs="宋体"/>
          <w:color w:val="333333"/>
          <w:kern w:val="0"/>
          <w:sz w:val="24"/>
          <w:szCs w:val="24"/>
        </w:rPr>
        <w:t xml:space="preserve"> 51% </w:t>
      </w:r>
      <w:r w:rsidRPr="001C44EE">
        <w:rPr>
          <w:rFonts w:ascii="Helvetica" w:eastAsia="宋体" w:hAnsi="Helvetica" w:cs="宋体"/>
          <w:color w:val="333333"/>
          <w:kern w:val="0"/>
          <w:sz w:val="24"/>
          <w:szCs w:val="24"/>
        </w:rPr>
        <w:t>的投票权，以此来剥夺其余</w:t>
      </w:r>
      <w:r w:rsidRPr="001C44EE">
        <w:rPr>
          <w:rFonts w:ascii="Helvetica" w:eastAsia="宋体" w:hAnsi="Helvetica" w:cs="宋体"/>
          <w:color w:val="333333"/>
          <w:kern w:val="0"/>
          <w:sz w:val="24"/>
          <w:szCs w:val="24"/>
        </w:rPr>
        <w:t xml:space="preserve"> 49% </w:t>
      </w:r>
      <w:r w:rsidRPr="001C44EE">
        <w:rPr>
          <w:rFonts w:ascii="Helvetica" w:eastAsia="宋体" w:hAnsi="Helvetica" w:cs="宋体"/>
          <w:color w:val="333333"/>
          <w:kern w:val="0"/>
          <w:sz w:val="24"/>
          <w:szCs w:val="24"/>
        </w:rPr>
        <w:t>代币持有者的利益。</w:t>
      </w:r>
    </w:p>
    <w:p w14:paraId="74572A9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DAO </w:t>
      </w:r>
      <w:r w:rsidRPr="001C44EE">
        <w:rPr>
          <w:rFonts w:ascii="Helvetica" w:eastAsia="宋体" w:hAnsi="Helvetica" w:cs="宋体"/>
          <w:color w:val="333333"/>
          <w:kern w:val="0"/>
          <w:sz w:val="24"/>
          <w:szCs w:val="24"/>
        </w:rPr>
        <w:t>可以用</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来降低</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女巫攻击</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的风险，以下是一些具体操作方法：</w:t>
      </w:r>
    </w:p>
    <w:p w14:paraId="4F0A4896" w14:textId="77777777" w:rsidR="001C44EE" w:rsidRPr="001C44EE" w:rsidRDefault="001C44EE" w:rsidP="001C44EE">
      <w:pPr>
        <w:widowControl/>
        <w:numPr>
          <w:ilvl w:val="0"/>
          <w:numId w:val="3"/>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计算一个灵魂账户的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组合，</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rPr>
        <w:t>以分辨独一无二的灵魂和可能存在的机器人，</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并拒绝对那些有可能是</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女巫</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的灵魂授予投票权；</w:t>
      </w:r>
    </w:p>
    <w:p w14:paraId="588F7908" w14:textId="77777777" w:rsidR="001C44EE" w:rsidRPr="001C44EE" w:rsidRDefault="001C44EE" w:rsidP="001C44EE">
      <w:pPr>
        <w:widowControl/>
        <w:numPr>
          <w:ilvl w:val="0"/>
          <w:numId w:val="3"/>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对那些持有更高声誉的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例如工作和教育凭证、许可证或证书</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的灵魂账户</w:t>
      </w:r>
      <w:r w:rsidRPr="001C44EE">
        <w:rPr>
          <w:rFonts w:ascii="Helvetica" w:eastAsia="宋体" w:hAnsi="Helvetica" w:cs="宋体"/>
          <w:b/>
          <w:bCs/>
          <w:color w:val="333333"/>
          <w:kern w:val="0"/>
          <w:sz w:val="24"/>
          <w:szCs w:val="24"/>
        </w:rPr>
        <w:t>授予更多的投票权。</w:t>
      </w:r>
    </w:p>
    <w:p w14:paraId="1323203F" w14:textId="77777777" w:rsidR="001C44EE" w:rsidRPr="001C44EE" w:rsidRDefault="001C44EE" w:rsidP="001C44EE">
      <w:pPr>
        <w:widowControl/>
        <w:numPr>
          <w:ilvl w:val="0"/>
          <w:numId w:val="3"/>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发放专门的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人格证明</w:t>
      </w:r>
      <w:r w:rsidRPr="001C44EE">
        <w:rPr>
          <w:rFonts w:ascii="Helvetica" w:eastAsia="宋体" w:hAnsi="Helvetica" w:cs="宋体"/>
          <w:color w:val="333333"/>
          <w:kern w:val="0"/>
          <w:sz w:val="24"/>
          <w:szCs w:val="24"/>
        </w:rPr>
        <w:t xml:space="preserve"> (proof-of-personhood)"** SBT</w:t>
      </w:r>
      <w:r w:rsidRPr="001C44EE">
        <w:rPr>
          <w:rFonts w:ascii="Helvetica" w:eastAsia="宋体" w:hAnsi="Helvetica" w:cs="宋体"/>
          <w:color w:val="333333"/>
          <w:kern w:val="0"/>
          <w:sz w:val="24"/>
          <w:szCs w:val="24"/>
        </w:rPr>
        <w:t>，它们有助于其他</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启动抗女巫攻击。</w:t>
      </w:r>
    </w:p>
    <w:p w14:paraId="4598B96C" w14:textId="77777777" w:rsidR="001C44EE" w:rsidRPr="001C44EE" w:rsidRDefault="001C44EE" w:rsidP="001C44EE">
      <w:pPr>
        <w:widowControl/>
        <w:numPr>
          <w:ilvl w:val="0"/>
          <w:numId w:val="3"/>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检查支持某项投票的灵魂账户所持有的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之间的相关性，并对相关性很强的投票者给予较低的投票权重。</w:t>
      </w:r>
    </w:p>
    <w:p w14:paraId="0F0E485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后面关于相关性检查的想法格外地具有潜力并且很新颖。当一项投票得到很多有相同</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的灵魂账户支持时，这很可能是一次女</w:t>
      </w:r>
      <w:proofErr w:type="gramStart"/>
      <w:r w:rsidRPr="001C44EE">
        <w:rPr>
          <w:rFonts w:ascii="Helvetica" w:eastAsia="宋体" w:hAnsi="Helvetica" w:cs="宋体"/>
          <w:color w:val="333333"/>
          <w:kern w:val="0"/>
          <w:sz w:val="24"/>
          <w:szCs w:val="24"/>
        </w:rPr>
        <w:t>巫</w:t>
      </w:r>
      <w:proofErr w:type="gramEnd"/>
      <w:r w:rsidRPr="001C44EE">
        <w:rPr>
          <w:rFonts w:ascii="Helvetica" w:eastAsia="宋体" w:hAnsi="Helvetica" w:cs="宋体"/>
          <w:color w:val="333333"/>
          <w:kern w:val="0"/>
          <w:sz w:val="24"/>
          <w:szCs w:val="24"/>
        </w:rPr>
        <w:t>攻击，即使不是女巫攻击</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这样的投票也很可能是一群灵魂账户在做同一个错误判断或他们共享着相同的偏见，因此，在同等数量级别的支持下，他们的投票权重理应低于更为多样化的参与者群体的投票权重。</w:t>
      </w:r>
      <w:r w:rsidRPr="001C44EE">
        <w:rPr>
          <w:rFonts w:ascii="Helvetica" w:eastAsia="宋体" w:hAnsi="Helvetica" w:cs="宋体"/>
          <w:color w:val="333333"/>
          <w:kern w:val="0"/>
          <w:sz w:val="24"/>
          <w:szCs w:val="24"/>
        </w:rPr>
        <w:t>[7]</w:t>
      </w:r>
    </w:p>
    <w:p w14:paraId="31F9FED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w:t>
      </w:r>
      <w:r w:rsidRPr="001C44EE">
        <w:rPr>
          <w:rFonts w:ascii="Helvetica" w:eastAsia="宋体" w:hAnsi="Helvetica" w:cs="宋体"/>
          <w:color w:val="333333"/>
          <w:kern w:val="0"/>
          <w:sz w:val="24"/>
          <w:szCs w:val="24"/>
        </w:rPr>
        <w:t>7</w:t>
      </w:r>
      <w:proofErr w:type="gramStart"/>
      <w:r w:rsidRPr="001C44EE">
        <w:rPr>
          <w:rFonts w:ascii="Helvetica" w:eastAsia="宋体" w:hAnsi="Helvetica" w:cs="宋体"/>
          <w:color w:val="333333"/>
          <w:kern w:val="0"/>
          <w:sz w:val="24"/>
          <w:szCs w:val="24"/>
        </w:rPr>
        <w:t>一</w:t>
      </w:r>
      <w:proofErr w:type="gramEnd"/>
      <w:r w:rsidRPr="001C44EE">
        <w:rPr>
          <w:rFonts w:ascii="Helvetica" w:eastAsia="宋体" w:hAnsi="Helvetica" w:cs="宋体"/>
          <w:color w:val="333333"/>
          <w:kern w:val="0"/>
          <w:sz w:val="24"/>
          <w:szCs w:val="24"/>
        </w:rPr>
        <w:t>项非正式的</w:t>
      </w:r>
      <w:r w:rsidRPr="001C44EE">
        <w:rPr>
          <w:rFonts w:ascii="Helvetica" w:eastAsia="宋体" w:hAnsi="Helvetica" w:cs="宋体"/>
          <w:color w:val="333333"/>
          <w:kern w:val="0"/>
          <w:sz w:val="24"/>
          <w:szCs w:val="24"/>
        </w:rPr>
        <w:t xml:space="preserve"> Twitter </w:t>
      </w:r>
      <w:r w:rsidRPr="001C44EE">
        <w:rPr>
          <w:rFonts w:ascii="Helvetica" w:eastAsia="宋体" w:hAnsi="Helvetica" w:cs="宋体"/>
          <w:color w:val="333333"/>
          <w:kern w:val="0"/>
          <w:sz w:val="24"/>
          <w:szCs w:val="24"/>
        </w:rPr>
        <w:t>民意调查结果能够显著表明，人们已经意识到，需要在决策机制中重视多样性问题。参考网址：</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"https://twitter.com/VitalikButerin/status/1264948490834247681"</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https://twitter.com/VitalikButerin/status/1264948490834247681</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"https://twitter.com/VitalikButerin/status/1265252184813420544"</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https://twitter.com/VitalikButerin/status/1265252184813420544</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w:t>
      </w:r>
    </w:p>
    <w:p w14:paraId="5EB2FBD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在附录中，我们用数学方法对这个想法在二次方募资的背景下进行了更详细的探讨，我们引入了一个新原语</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相关性分数</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。这种因相关性而调低权重的理念可以延展到协商对话的构建。例如，容易受大多数控制的</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可以对</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进行计算，并让尽可能多元的成员参与对话，并确保少数群体的声音能被听到。</w:t>
      </w:r>
    </w:p>
    <w:p w14:paraId="137335C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DAO </w:t>
      </w:r>
      <w:r w:rsidRPr="001C44EE">
        <w:rPr>
          <w:rFonts w:ascii="Helvetica" w:eastAsia="宋体" w:hAnsi="Helvetica" w:cs="宋体"/>
          <w:color w:val="333333"/>
          <w:kern w:val="0"/>
          <w:sz w:val="24"/>
          <w:szCs w:val="24"/>
        </w:rPr>
        <w:t>也可以靠</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来阻止一些策略性行为，例如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吸血鬼攻击</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。在这种攻击中，一个</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通常与一个</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协议的经济价值相关联</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通过复制另一个</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的开源代码来剽窃后者的研发成果，并随后使用代币诱惑用户迁移流动性。对于这种攻击，</w:t>
      </w:r>
      <w:r w:rsidRPr="001C44EE">
        <w:rPr>
          <w:rFonts w:ascii="Helvetica" w:eastAsia="宋体" w:hAnsi="Helvetica" w:cs="宋体"/>
          <w:color w:val="333333"/>
          <w:kern w:val="0"/>
          <w:sz w:val="24"/>
          <w:szCs w:val="24"/>
        </w:rPr>
        <w:t xml:space="preserve">DAO </w:t>
      </w:r>
      <w:r w:rsidRPr="001C44EE">
        <w:rPr>
          <w:rFonts w:ascii="Helvetica" w:eastAsia="宋体" w:hAnsi="Helvetica" w:cs="宋体"/>
          <w:color w:val="333333"/>
          <w:kern w:val="0"/>
          <w:sz w:val="24"/>
          <w:szCs w:val="24"/>
        </w:rPr>
        <w:t>可以通过一开始创建一个围绕灵魂空投</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可能是股权兑现的</w:t>
      </w:r>
      <w:r w:rsidRPr="001C44EE">
        <w:rPr>
          <w:rFonts w:ascii="Helvetica" w:eastAsia="宋体" w:hAnsi="Helvetica" w:cs="宋体"/>
          <w:color w:val="333333"/>
          <w:kern w:val="0"/>
          <w:sz w:val="24"/>
          <w:szCs w:val="24"/>
        </w:rPr>
        <w:t xml:space="preserve"> SBT ) </w:t>
      </w:r>
      <w:r w:rsidRPr="001C44EE">
        <w:rPr>
          <w:rFonts w:ascii="Helvetica" w:eastAsia="宋体" w:hAnsi="Helvetica" w:cs="宋体"/>
          <w:color w:val="333333"/>
          <w:kern w:val="0"/>
          <w:sz w:val="24"/>
          <w:szCs w:val="24"/>
        </w:rPr>
        <w:t>的规范来防止搭便车的人，规定只给抗女巫攻击且提供流动性的灵魂空投，而对那些在吸血鬼攻击中转移了资金的灵魂，则不给予空投。但同样的机制对钱包空投无效，因为持有人可以将流动性分散到不同钱包中，以混淆视听。</w:t>
      </w:r>
    </w:p>
    <w:p w14:paraId="45E1E2C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DAO </w:t>
      </w:r>
      <w:r w:rsidRPr="001C44EE">
        <w:rPr>
          <w:rFonts w:ascii="Helvetica" w:eastAsia="宋体" w:hAnsi="Helvetica" w:cs="宋体"/>
          <w:color w:val="333333"/>
          <w:kern w:val="0"/>
          <w:sz w:val="24"/>
          <w:szCs w:val="24"/>
        </w:rPr>
        <w:t>还可以用</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使得领导层和治理架构对社区变化</w:t>
      </w:r>
      <w:proofErr w:type="gramStart"/>
      <w:r w:rsidRPr="001C44EE">
        <w:rPr>
          <w:rFonts w:ascii="Helvetica" w:eastAsia="宋体" w:hAnsi="Helvetica" w:cs="宋体"/>
          <w:color w:val="333333"/>
          <w:kern w:val="0"/>
          <w:sz w:val="24"/>
          <w:szCs w:val="24"/>
        </w:rPr>
        <w:t>作出</w:t>
      </w:r>
      <w:proofErr w:type="gramEnd"/>
      <w:r w:rsidRPr="001C44EE">
        <w:rPr>
          <w:rFonts w:ascii="Helvetica" w:eastAsia="宋体" w:hAnsi="Helvetica" w:cs="宋体"/>
          <w:color w:val="333333"/>
          <w:kern w:val="0"/>
          <w:sz w:val="24"/>
          <w:szCs w:val="24"/>
        </w:rPr>
        <w:t>程式化的调整。领导角色可以随社区构成的变化而动态变化，社区构成的变化反映在成员灵魂账户中</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分布的变化上。基于在</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内处于多个社区的交叉程度和覆盖范围，一部分成员可能会被提升成为管理员角色。重视社区凝聚力的协议可以使用</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来把交叉性强的灵魂作为社区中心。另外，</w:t>
      </w:r>
      <w:r w:rsidRPr="001C44EE">
        <w:rPr>
          <w:rFonts w:ascii="Helvetica" w:eastAsia="宋体" w:hAnsi="Helvetica" w:cs="宋体"/>
          <w:color w:val="333333"/>
          <w:kern w:val="0"/>
          <w:sz w:val="24"/>
          <w:szCs w:val="24"/>
        </w:rPr>
        <w:t xml:space="preserve">DAO </w:t>
      </w:r>
      <w:r w:rsidRPr="001C44EE">
        <w:rPr>
          <w:rFonts w:ascii="Helvetica" w:eastAsia="宋体" w:hAnsi="Helvetica" w:cs="宋体"/>
          <w:color w:val="333333"/>
          <w:kern w:val="0"/>
          <w:sz w:val="24"/>
          <w:szCs w:val="24"/>
        </w:rPr>
        <w:t>可以在治理上尤其重视某些特征的组合，比如重视邮政编码的多样性，或是一个特别爱好的</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小组中的参与度。</w:t>
      </w:r>
    </w:p>
    <w:p w14:paraId="05C52EC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4.6 </w:t>
      </w:r>
      <w:r w:rsidRPr="001C44EE">
        <w:rPr>
          <w:rFonts w:ascii="Helvetica" w:eastAsia="宋体" w:hAnsi="Helvetica" w:cs="宋体"/>
          <w:b/>
          <w:bCs/>
          <w:color w:val="333333"/>
          <w:kern w:val="0"/>
          <w:sz w:val="24"/>
          <w:szCs w:val="24"/>
        </w:rPr>
        <w:t>用多元性（</w:t>
      </w:r>
      <w:r w:rsidRPr="001C44EE">
        <w:rPr>
          <w:rFonts w:ascii="Helvetica" w:eastAsia="宋体" w:hAnsi="Helvetica" w:cs="宋体"/>
          <w:b/>
          <w:bCs/>
          <w:color w:val="333333"/>
          <w:kern w:val="0"/>
          <w:sz w:val="24"/>
          <w:szCs w:val="24"/>
        </w:rPr>
        <w:t>Pluralism</w:t>
      </w:r>
      <w:r w:rsidRPr="001C44EE">
        <w:rPr>
          <w:rFonts w:ascii="Helvetica" w:eastAsia="宋体" w:hAnsi="Helvetica" w:cs="宋体"/>
          <w:b/>
          <w:bCs/>
          <w:color w:val="333333"/>
          <w:kern w:val="0"/>
          <w:sz w:val="24"/>
          <w:szCs w:val="24"/>
        </w:rPr>
        <w:t>）来度量去中心化程度</w:t>
      </w:r>
    </w:p>
    <w:p w14:paraId="78A05D42"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在分析现实世界的生态系统时，衡量它的去中心化程度无疑是重要的：该生态系统在多大程度上真正去中心化了？是否可能</w:t>
      </w:r>
      <w:proofErr w:type="gramStart"/>
      <w:r w:rsidRPr="001C44EE">
        <w:rPr>
          <w:rFonts w:ascii="Helvetica" w:eastAsia="宋体" w:hAnsi="Helvetica" w:cs="宋体"/>
          <w:color w:val="333333"/>
          <w:kern w:val="0"/>
          <w:sz w:val="24"/>
          <w:szCs w:val="24"/>
        </w:rPr>
        <w:t>是伪去中心化</w:t>
      </w:r>
      <w:proofErr w:type="gram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实际上由一个或少数互相配合的实体主导的。</w:t>
      </w:r>
    </w:p>
    <w:p w14:paraId="3B26AC6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有两个流行的去中心化指标：一个是</w:t>
      </w:r>
      <w:r w:rsidRPr="001C44EE">
        <w:rPr>
          <w:rFonts w:ascii="Helvetica" w:eastAsia="宋体" w:hAnsi="Helvetica" w:cs="宋体"/>
          <w:color w:val="333333"/>
          <w:kern w:val="0"/>
          <w:sz w:val="24"/>
          <w:szCs w:val="24"/>
        </w:rPr>
        <w:t xml:space="preserve"> Balaji Srinivasan </w:t>
      </w:r>
      <w:r w:rsidRPr="001C44EE">
        <w:rPr>
          <w:rFonts w:ascii="Helvetica" w:eastAsia="宋体" w:hAnsi="Helvetica" w:cs="宋体"/>
          <w:color w:val="333333"/>
          <w:kern w:val="0"/>
          <w:sz w:val="24"/>
          <w:szCs w:val="24"/>
        </w:rPr>
        <w:t>提出的</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中本聪系数（</w:t>
      </w:r>
      <w:r w:rsidRPr="001C44EE">
        <w:rPr>
          <w:rFonts w:ascii="Helvetica" w:eastAsia="宋体" w:hAnsi="Helvetica" w:cs="宋体"/>
          <w:color w:val="333333"/>
          <w:kern w:val="0"/>
          <w:sz w:val="24"/>
          <w:szCs w:val="24"/>
        </w:rPr>
        <w:t>Nakamoto coefficient</w:t>
      </w:r>
      <w:r w:rsidRPr="001C44EE">
        <w:rPr>
          <w:rFonts w:ascii="Helvetica" w:eastAsia="宋体" w:hAnsi="Helvetica" w:cs="宋体"/>
          <w:color w:val="333333"/>
          <w:kern w:val="0"/>
          <w:sz w:val="24"/>
          <w:szCs w:val="24"/>
        </w:rPr>
        <w:t>）</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，它用于度量需要多少个不同实体能够收集到</w:t>
      </w:r>
      <w:r w:rsidRPr="001C44EE">
        <w:rPr>
          <w:rFonts w:ascii="Helvetica" w:eastAsia="宋体" w:hAnsi="Helvetica" w:cs="宋体"/>
          <w:color w:val="333333"/>
          <w:kern w:val="0"/>
          <w:sz w:val="24"/>
          <w:szCs w:val="24"/>
        </w:rPr>
        <w:t xml:space="preserve"> 51% </w:t>
      </w:r>
      <w:r w:rsidRPr="001C44EE">
        <w:rPr>
          <w:rFonts w:ascii="Helvetica" w:eastAsia="宋体" w:hAnsi="Helvetica" w:cs="宋体"/>
          <w:color w:val="333333"/>
          <w:kern w:val="0"/>
          <w:sz w:val="24"/>
          <w:szCs w:val="24"/>
        </w:rPr>
        <w:t>的某类资源；另一个是赫芬达尔</w:t>
      </w:r>
      <w:r w:rsidRPr="001C44EE">
        <w:rPr>
          <w:rFonts w:ascii="Helvetica" w:eastAsia="宋体" w:hAnsi="Helvetica" w:cs="宋体"/>
          <w:color w:val="333333"/>
          <w:kern w:val="0"/>
          <w:sz w:val="24"/>
          <w:szCs w:val="24"/>
        </w:rPr>
        <w:t>-</w:t>
      </w:r>
      <w:proofErr w:type="gramStart"/>
      <w:r w:rsidRPr="001C44EE">
        <w:rPr>
          <w:rFonts w:ascii="Helvetica" w:eastAsia="宋体" w:hAnsi="Helvetica" w:cs="宋体"/>
          <w:color w:val="333333"/>
          <w:kern w:val="0"/>
          <w:sz w:val="24"/>
          <w:szCs w:val="24"/>
        </w:rPr>
        <w:t>赫</w:t>
      </w:r>
      <w:proofErr w:type="gramEnd"/>
      <w:r w:rsidRPr="001C44EE">
        <w:rPr>
          <w:rFonts w:ascii="Helvetica" w:eastAsia="宋体" w:hAnsi="Helvetica" w:cs="宋体"/>
          <w:color w:val="333333"/>
          <w:kern w:val="0"/>
          <w:sz w:val="24"/>
          <w:szCs w:val="24"/>
        </w:rPr>
        <w:t>希</w:t>
      </w:r>
      <w:proofErr w:type="gramStart"/>
      <w:r w:rsidRPr="001C44EE">
        <w:rPr>
          <w:rFonts w:ascii="Helvetica" w:eastAsia="宋体" w:hAnsi="Helvetica" w:cs="宋体"/>
          <w:color w:val="333333"/>
          <w:kern w:val="0"/>
          <w:sz w:val="24"/>
          <w:szCs w:val="24"/>
        </w:rPr>
        <w:t>曼</w:t>
      </w:r>
      <w:proofErr w:type="gramEnd"/>
      <w:r w:rsidRPr="001C44EE">
        <w:rPr>
          <w:rFonts w:ascii="Helvetica" w:eastAsia="宋体" w:hAnsi="Helvetica" w:cs="宋体"/>
          <w:color w:val="333333"/>
          <w:kern w:val="0"/>
          <w:sz w:val="24"/>
          <w:szCs w:val="24"/>
        </w:rPr>
        <w:t>指数系数</w:t>
      </w:r>
      <w:r w:rsidRPr="001C44EE">
        <w:rPr>
          <w:rFonts w:ascii="Helvetica" w:eastAsia="宋体" w:hAnsi="Helvetica" w:cs="宋体"/>
          <w:color w:val="333333"/>
          <w:kern w:val="0"/>
          <w:sz w:val="24"/>
          <w:szCs w:val="24"/>
        </w:rPr>
        <w:t xml:space="preserve"> ( </w:t>
      </w:r>
      <w:proofErr w:type="spellStart"/>
      <w:r w:rsidRPr="001C44EE">
        <w:rPr>
          <w:rFonts w:ascii="Helvetica" w:eastAsia="宋体" w:hAnsi="Helvetica" w:cs="宋体"/>
          <w:color w:val="333333"/>
          <w:kern w:val="0"/>
          <w:sz w:val="24"/>
          <w:szCs w:val="24"/>
        </w:rPr>
        <w:t>Herndahl</w:t>
      </w:r>
      <w:proofErr w:type="spellEnd"/>
      <w:r w:rsidRPr="001C44EE">
        <w:rPr>
          <w:rFonts w:ascii="Helvetica" w:eastAsia="宋体" w:hAnsi="Helvetica" w:cs="宋体"/>
          <w:color w:val="333333"/>
          <w:kern w:val="0"/>
          <w:sz w:val="24"/>
          <w:szCs w:val="24"/>
        </w:rPr>
        <w:t xml:space="preserve">-Hirschman index) </w:t>
      </w:r>
      <w:r w:rsidRPr="001C44EE">
        <w:rPr>
          <w:rFonts w:ascii="Helvetica" w:eastAsia="宋体" w:hAnsi="Helvetica" w:cs="宋体"/>
          <w:color w:val="333333"/>
          <w:kern w:val="0"/>
          <w:sz w:val="24"/>
          <w:szCs w:val="24"/>
        </w:rPr>
        <w:t>，它出于反垄断的目的用以度量市场集中度，计算方法是对市场参与者所占市场份额的平方求和。然而，这些方法依然忽略了一些关键问题，如：什么才是需要度量的正确资源？如何处理部分协同？以及什么构成</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不同实体</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的灰色地带。</w:t>
      </w:r>
    </w:p>
    <w:p w14:paraId="55B1D0C0" w14:textId="7FA98FF9"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例如，名义上彼此独立的公司可能有共同的大股东，董事之间可能是朋友关系，或由同一个政府监管。在代币协议的背景下，通过链上钱包地址来衡量代币持有情况的去中心化程度是很不准确的，因为一人持有多个钱包已经很普遍，而一些钱包地址（如交易所）则代表着一大群人。此外，即便钱包地址可以追溯到唯一的个体，这些社会相关群体可能出现意外的协作</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最好的情况</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或故意合谋</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最坏的情况</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。度量去中心化的一个更好方式，应当是描绘出社会</w:t>
      </w:r>
      <w:r w:rsidRPr="001C44EE">
        <w:rPr>
          <w:rFonts w:ascii="Helvetica" w:eastAsia="宋体" w:hAnsi="Helvetica" w:cs="宋体"/>
          <w:color w:val="333333"/>
          <w:kern w:val="0"/>
          <w:sz w:val="24"/>
          <w:szCs w:val="24"/>
        </w:rPr>
        <w:lastRenderedPageBreak/>
        <w:t>依赖关系、弱的归属关系和强的团结关系。</w:t>
      </w:r>
      <w:r w:rsidRPr="001C44EE">
        <w:rPr>
          <w:rFonts w:ascii="Helvetica" w:eastAsia="宋体" w:hAnsi="Helvetica" w:cs="宋体"/>
          <w:color w:val="333333"/>
          <w:kern w:val="0"/>
          <w:sz w:val="24"/>
          <w:szCs w:val="24"/>
        </w:rPr>
        <w:br/>
      </w:r>
      <w:r w:rsidRPr="001C44EE">
        <w:rPr>
          <w:rFonts w:ascii="Helvetica" w:eastAsia="宋体" w:hAnsi="Helvetica" w:cs="宋体"/>
          <w:noProof/>
          <w:color w:val="333333"/>
          <w:kern w:val="0"/>
          <w:sz w:val="24"/>
          <w:szCs w:val="24"/>
        </w:rPr>
        <w:drawing>
          <wp:inline distT="0" distB="0" distL="0" distR="0" wp14:anchorId="2C303963" wp14:editId="774DD321">
            <wp:extent cx="4668520" cy="3515360"/>
            <wp:effectExtent l="0" t="0" r="0" b="8890"/>
            <wp:docPr id="30262384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8520" cy="3515360"/>
                    </a:xfrm>
                    <a:prstGeom prst="rect">
                      <a:avLst/>
                    </a:prstGeom>
                    <a:noFill/>
                    <a:ln>
                      <a:noFill/>
                    </a:ln>
                  </pic:spPr>
                </pic:pic>
              </a:graphicData>
            </a:graphic>
          </wp:inline>
        </w:drawing>
      </w:r>
    </w:p>
    <w:p w14:paraId="21A238F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图中的矿工</w:t>
      </w:r>
      <w:proofErr w:type="gramStart"/>
      <w:r w:rsidRPr="001C44EE">
        <w:rPr>
          <w:rFonts w:ascii="Helvetica" w:eastAsia="宋体" w:hAnsi="Helvetica" w:cs="宋体"/>
          <w:color w:val="333333"/>
          <w:kern w:val="0"/>
          <w:sz w:val="24"/>
          <w:szCs w:val="24"/>
        </w:rPr>
        <w:t>和矿池运营</w:t>
      </w:r>
      <w:proofErr w:type="gramEnd"/>
      <w:r w:rsidRPr="001C44EE">
        <w:rPr>
          <w:rFonts w:ascii="Helvetica" w:eastAsia="宋体" w:hAnsi="Helvetica" w:cs="宋体"/>
          <w:color w:val="333333"/>
          <w:kern w:val="0"/>
          <w:sz w:val="24"/>
          <w:szCs w:val="24"/>
        </w:rPr>
        <w:t>商们总共控制着比特币总算力的</w:t>
      </w:r>
      <w:r w:rsidRPr="001C44EE">
        <w:rPr>
          <w:rFonts w:ascii="Helvetica" w:eastAsia="宋体" w:hAnsi="Helvetica" w:cs="宋体"/>
          <w:color w:val="333333"/>
          <w:kern w:val="0"/>
          <w:sz w:val="24"/>
          <w:szCs w:val="24"/>
        </w:rPr>
        <w:t xml:space="preserve"> 90% </w:t>
      </w:r>
      <w:r w:rsidRPr="001C44EE">
        <w:rPr>
          <w:rFonts w:ascii="Helvetica" w:eastAsia="宋体" w:hAnsi="Helvetica" w:cs="宋体"/>
          <w:color w:val="333333"/>
          <w:kern w:val="0"/>
          <w:sz w:val="24"/>
          <w:szCs w:val="24"/>
        </w:rPr>
        <w:t>，而他们一起出席会议。</w:t>
      </w:r>
    </w:p>
    <w:p w14:paraId="676FD55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支持一种可以度量</w:t>
      </w:r>
      <w:r w:rsidRPr="001C44EE">
        <w:rPr>
          <w:rFonts w:ascii="Helvetica" w:eastAsia="宋体" w:hAnsi="Helvetica" w:cs="宋体"/>
          <w:color w:val="333333"/>
          <w:kern w:val="0"/>
          <w:sz w:val="24"/>
          <w:szCs w:val="24"/>
        </w:rPr>
        <w:t xml:space="preserve"> DAO</w:t>
      </w:r>
      <w:r w:rsidRPr="001C44EE">
        <w:rPr>
          <w:rFonts w:ascii="Helvetica" w:eastAsia="宋体" w:hAnsi="Helvetica" w:cs="宋体"/>
          <w:color w:val="333333"/>
          <w:kern w:val="0"/>
          <w:sz w:val="24"/>
          <w:szCs w:val="24"/>
        </w:rPr>
        <w:t>、协议或网络的去中心化（或多元性）程度的全新方法。</w:t>
      </w:r>
    </w:p>
    <w:p w14:paraId="485919C4" w14:textId="77777777" w:rsidR="001C44EE" w:rsidRPr="001C44EE" w:rsidRDefault="001C44EE" w:rsidP="001C44EE">
      <w:pPr>
        <w:widowControl/>
        <w:numPr>
          <w:ilvl w:val="0"/>
          <w:numId w:val="4"/>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第一步，协议可以把代币投票权限制在那些合乎逻辑的、非女巫攻击</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或有丰富的</w:t>
      </w:r>
      <w:r w:rsidRPr="001C44EE">
        <w:rPr>
          <w:rFonts w:ascii="Helvetica" w:eastAsia="宋体" w:hAnsi="Helvetica" w:cs="宋体"/>
          <w:color w:val="333333"/>
          <w:kern w:val="0"/>
          <w:sz w:val="24"/>
          <w:szCs w:val="24"/>
        </w:rPr>
        <w:t xml:space="preserve"> SBT ) </w:t>
      </w:r>
      <w:r w:rsidRPr="001C44EE">
        <w:rPr>
          <w:rFonts w:ascii="Helvetica" w:eastAsia="宋体" w:hAnsi="Helvetica" w:cs="宋体"/>
          <w:color w:val="333333"/>
          <w:kern w:val="0"/>
          <w:sz w:val="24"/>
          <w:szCs w:val="24"/>
        </w:rPr>
        <w:t>的灵魂账户。</w:t>
      </w:r>
    </w:p>
    <w:p w14:paraId="1D3E4AE6" w14:textId="77777777" w:rsidR="001C44EE" w:rsidRPr="001C44EE" w:rsidRDefault="001C44EE" w:rsidP="001C44EE">
      <w:pPr>
        <w:widowControl/>
        <w:numPr>
          <w:ilvl w:val="0"/>
          <w:numId w:val="4"/>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第二步，协议可以检查不同灵魂持有的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之间的相关性，如果它们共享大量</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，则对它们的投票权进行降低权重处理（将它们合并，仅作部分区分）。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附录</w:t>
      </w:r>
      <w:r w:rsidRPr="001C44EE">
        <w:rPr>
          <w:rFonts w:ascii="Helvetica" w:eastAsia="宋体" w:hAnsi="Helvetica" w:cs="宋体"/>
          <w:color w:val="333333"/>
          <w:kern w:val="0"/>
          <w:sz w:val="24"/>
          <w:szCs w:val="24"/>
        </w:rPr>
        <w:t xml:space="preserve"> A</w:t>
      </w:r>
      <w:r w:rsidRPr="001C44EE">
        <w:rPr>
          <w:rFonts w:ascii="Helvetica" w:eastAsia="宋体" w:hAnsi="Helvetica" w:cs="宋体"/>
          <w:color w:val="333333"/>
          <w:kern w:val="0"/>
          <w:sz w:val="24"/>
          <w:szCs w:val="24"/>
        </w:rPr>
        <w:t>，我们用数学方法在二次方募资的背景下就降低权重这个想法进行了更详细的探讨，我们引入了一个新原语，称为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相关性分数</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79CC1319" w14:textId="77777777" w:rsidR="001C44EE" w:rsidRPr="001C44EE" w:rsidRDefault="001C44EE" w:rsidP="001C44EE">
      <w:pPr>
        <w:widowControl/>
        <w:numPr>
          <w:ilvl w:val="0"/>
          <w:numId w:val="4"/>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第三步，为了更加全面地了解整个网络的去中心化程度，我们可以度量灵魂所持有的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在不同的网络堆栈层级之间的相关性</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测量投票、代币所有权、治理相关的交流、甚至对计算资源的掌</w:t>
      </w:r>
      <w:proofErr w:type="gramStart"/>
      <w:r w:rsidRPr="001C44EE">
        <w:rPr>
          <w:rFonts w:ascii="Helvetica" w:eastAsia="宋体" w:hAnsi="Helvetica" w:cs="宋体"/>
          <w:color w:val="333333"/>
          <w:kern w:val="0"/>
          <w:sz w:val="24"/>
          <w:szCs w:val="24"/>
        </w:rPr>
        <w:t>控之间</w:t>
      </w:r>
      <w:proofErr w:type="gramEnd"/>
      <w:r w:rsidRPr="001C44EE">
        <w:rPr>
          <w:rFonts w:ascii="Helvetica" w:eastAsia="宋体" w:hAnsi="Helvetica" w:cs="宋体"/>
          <w:color w:val="333333"/>
          <w:kern w:val="0"/>
          <w:sz w:val="24"/>
          <w:szCs w:val="24"/>
        </w:rPr>
        <w:t>的相关性。</w:t>
      </w:r>
    </w:p>
    <w:p w14:paraId="2505931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使我们得以开始测量一个充满互操作性和多层级生态系统的去中心化程度，这在今天是非常难以进行的。但仍然有一个很大</w:t>
      </w:r>
      <w:proofErr w:type="gramStart"/>
      <w:r w:rsidRPr="001C44EE">
        <w:rPr>
          <w:rFonts w:ascii="Helvetica" w:eastAsia="宋体" w:hAnsi="Helvetica" w:cs="宋体"/>
          <w:color w:val="333333"/>
          <w:kern w:val="0"/>
          <w:sz w:val="24"/>
          <w:szCs w:val="24"/>
        </w:rPr>
        <w:t>且开放</w:t>
      </w:r>
      <w:proofErr w:type="gramEnd"/>
      <w:r w:rsidRPr="001C44EE">
        <w:rPr>
          <w:rFonts w:ascii="Helvetica" w:eastAsia="宋体" w:hAnsi="Helvetica" w:cs="宋体"/>
          <w:color w:val="333333"/>
          <w:kern w:val="0"/>
          <w:sz w:val="24"/>
          <w:szCs w:val="24"/>
        </w:rPr>
        <w:t>的问题，就是用什么数学公式能够最好地表达我们想要测量的东西，且最不容易被操控？还有很多关于如何测量</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间关系的问题</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比如某些</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获得更多的权重，对嵌套的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降低权重，或将可转让的代币算入到灵魂账户里。但是，在一个灵魂和</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丰富的生态里，会有更多的数据来进行这些计算，并朝着有意义的去中心化方向发展。</w:t>
      </w:r>
    </w:p>
    <w:p w14:paraId="61E9315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4.7 </w:t>
      </w:r>
      <w:r w:rsidRPr="001C44EE">
        <w:rPr>
          <w:rFonts w:ascii="Helvetica" w:eastAsia="宋体" w:hAnsi="Helvetica" w:cs="宋体"/>
          <w:b/>
          <w:bCs/>
          <w:color w:val="333333"/>
          <w:kern w:val="0"/>
          <w:sz w:val="24"/>
          <w:szCs w:val="24"/>
        </w:rPr>
        <w:t>多元化资产</w:t>
      </w:r>
    </w:p>
    <w:p w14:paraId="4A17FD0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 xml:space="preserve">DAO </w:t>
      </w:r>
      <w:r w:rsidRPr="001C44EE">
        <w:rPr>
          <w:rFonts w:ascii="Helvetica" w:eastAsia="宋体" w:hAnsi="Helvetica" w:cs="宋体"/>
          <w:color w:val="333333"/>
          <w:kern w:val="0"/>
          <w:sz w:val="24"/>
          <w:szCs w:val="24"/>
        </w:rPr>
        <w:t>通常拥有部分资产，或因为拥有某些资产而组织起来，包括虚拟和现实世界资产。目前为止，</w:t>
      </w:r>
      <w:r w:rsidRPr="001C44EE">
        <w:rPr>
          <w:rFonts w:ascii="Helvetica" w:eastAsia="宋体" w:hAnsi="Helvetica" w:cs="宋体"/>
          <w:color w:val="333333"/>
          <w:kern w:val="0"/>
          <w:sz w:val="24"/>
          <w:szCs w:val="24"/>
        </w:rPr>
        <w:t xml:space="preserve">Web3 </w:t>
      </w:r>
      <w:r w:rsidRPr="001C44EE">
        <w:rPr>
          <w:rFonts w:ascii="Helvetica" w:eastAsia="宋体" w:hAnsi="Helvetica" w:cs="宋体"/>
          <w:color w:val="333333"/>
          <w:kern w:val="0"/>
          <w:sz w:val="24"/>
          <w:szCs w:val="24"/>
        </w:rPr>
        <w:t>世界主要局限于一小类资产，即那些</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权利束</w:t>
      </w:r>
      <w:r w:rsidRPr="001C44EE">
        <w:rPr>
          <w:rFonts w:ascii="Helvetica" w:eastAsia="宋体" w:hAnsi="Helvetica" w:cs="宋体"/>
          <w:color w:val="333333"/>
          <w:kern w:val="0"/>
          <w:sz w:val="24"/>
          <w:szCs w:val="24"/>
        </w:rPr>
        <w:t xml:space="preserve"> (bundle of rights)”</w:t>
      </w:r>
      <w:r w:rsidRPr="001C44EE">
        <w:rPr>
          <w:rFonts w:ascii="Helvetica" w:eastAsia="宋体" w:hAnsi="Helvetica" w:cs="宋体"/>
          <w:color w:val="333333"/>
          <w:kern w:val="0"/>
          <w:sz w:val="24"/>
          <w:szCs w:val="24"/>
        </w:rPr>
        <w:t>可完全转让的资产：代币、</w:t>
      </w:r>
      <w:r w:rsidRPr="001C44EE">
        <w:rPr>
          <w:rFonts w:ascii="Helvetica" w:eastAsia="宋体" w:hAnsi="Helvetica" w:cs="宋体"/>
          <w:color w:val="333333"/>
          <w:kern w:val="0"/>
          <w:sz w:val="24"/>
          <w:szCs w:val="24"/>
        </w:rPr>
        <w:t>NFT</w:t>
      </w:r>
      <w:r w:rsidRPr="001C44EE">
        <w:rPr>
          <w:rFonts w:ascii="Helvetica" w:eastAsia="宋体" w:hAnsi="Helvetica" w:cs="宋体"/>
          <w:color w:val="333333"/>
          <w:kern w:val="0"/>
          <w:sz w:val="24"/>
          <w:szCs w:val="24"/>
        </w:rPr>
        <w:t>、艺术品、初版作品或像美国宪法这样的稀有手稿。但对可转让性的强调已经成为</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的一个弊端了，使得它不能代表和支持现在一些最简单和普遍的财产合同，例如公寓租赁合同。在罗马法律传统里，产权被定义为使用</w:t>
      </w:r>
      <w:r w:rsidRPr="001C44EE">
        <w:rPr>
          <w:rFonts w:ascii="Helvetica" w:eastAsia="宋体" w:hAnsi="Helvetica" w:cs="宋体"/>
          <w:color w:val="333333"/>
          <w:kern w:val="0"/>
          <w:sz w:val="24"/>
          <w:szCs w:val="24"/>
        </w:rPr>
        <w:t xml:space="preserve"> ("usus")</w:t>
      </w:r>
      <w:r w:rsidRPr="001C44EE">
        <w:rPr>
          <w:rFonts w:ascii="Helvetica" w:eastAsia="宋体" w:hAnsi="Helvetica" w:cs="宋体"/>
          <w:color w:val="333333"/>
          <w:kern w:val="0"/>
          <w:sz w:val="24"/>
          <w:szCs w:val="24"/>
        </w:rPr>
        <w:t>，耗损或破坏</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abusus</w:t>
      </w:r>
      <w:proofErr w:type="spell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，和收益</w:t>
      </w:r>
      <w:r w:rsidRPr="001C44EE">
        <w:rPr>
          <w:rFonts w:ascii="Helvetica" w:eastAsia="宋体" w:hAnsi="Helvetica" w:cs="宋体"/>
          <w:color w:val="333333"/>
          <w:kern w:val="0"/>
          <w:sz w:val="24"/>
          <w:szCs w:val="24"/>
        </w:rPr>
        <w:t xml:space="preserve"> ("fructus") </w:t>
      </w:r>
      <w:r w:rsidRPr="001C44EE">
        <w:rPr>
          <w:rFonts w:ascii="Helvetica" w:eastAsia="宋体" w:hAnsi="Helvetica" w:cs="宋体"/>
          <w:color w:val="333333"/>
          <w:kern w:val="0"/>
          <w:sz w:val="24"/>
          <w:szCs w:val="24"/>
        </w:rPr>
        <w:t>这些权利束。所有这些权利很少共同被授予同一个所有者。例如，公寓租赁合同授予出租人有限的使用权</w:t>
      </w:r>
      <w:r w:rsidRPr="001C44EE">
        <w:rPr>
          <w:rFonts w:ascii="Helvetica" w:eastAsia="宋体" w:hAnsi="Helvetica" w:cs="宋体"/>
          <w:color w:val="333333"/>
          <w:kern w:val="0"/>
          <w:sz w:val="24"/>
          <w:szCs w:val="24"/>
        </w:rPr>
        <w:t xml:space="preserve"> ("usus")</w:t>
      </w:r>
      <w:r w:rsidRPr="001C44EE">
        <w:rPr>
          <w:rFonts w:ascii="Helvetica" w:eastAsia="宋体" w:hAnsi="Helvetica" w:cs="宋体"/>
          <w:color w:val="333333"/>
          <w:kern w:val="0"/>
          <w:sz w:val="24"/>
          <w:szCs w:val="24"/>
        </w:rPr>
        <w:t>，但并未授予破坏公寓的权利、出售的权利、或甚至转让使用权</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转租</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。不动产</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土地</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的权利通常受制于一系列对私人使用的限制、对公共使用权的授予、对销售权的限制，甚至因国家征用而限制了购买权。它们通常还被抵押，将一些金融价值转移给贷款人。</w:t>
      </w:r>
    </w:p>
    <w:p w14:paraId="1553B90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未来的财产创新不太可能建立在迄今为止想象的</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世界里的完全可转让的私有财产上。相反，创新应该取决于把财产权分解的能力，以与现有的财产体系特点相匹配，甚至对更详细的内容进行编码。公司和其他组织形式的演化正是为了以更创新性的方式重新配置产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例如，允许雇员使用专有设施</w:t>
      </w:r>
      <w:r w:rsidRPr="001C44EE">
        <w:rPr>
          <w:rFonts w:ascii="Helvetica" w:eastAsia="宋体" w:hAnsi="Helvetica" w:cs="宋体"/>
          <w:color w:val="333333"/>
          <w:kern w:val="0"/>
          <w:sz w:val="24"/>
          <w:szCs w:val="24"/>
        </w:rPr>
        <w:t xml:space="preserve"> ("usus")</w:t>
      </w:r>
      <w:r w:rsidRPr="001C44EE">
        <w:rPr>
          <w:rFonts w:ascii="Helvetica" w:eastAsia="宋体" w:hAnsi="Helvetica" w:cs="宋体"/>
          <w:color w:val="333333"/>
          <w:kern w:val="0"/>
          <w:sz w:val="24"/>
          <w:szCs w:val="24"/>
        </w:rPr>
        <w:t>，但保留管理人员对资产的变更和破坏权</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abusus</w:t>
      </w:r>
      <w:proofErr w:type="spell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，同时向股东支付大部分的经济利益</w:t>
      </w:r>
      <w:r w:rsidRPr="001C44EE">
        <w:rPr>
          <w:rFonts w:ascii="Helvetica" w:eastAsia="宋体" w:hAnsi="Helvetica" w:cs="宋体"/>
          <w:color w:val="333333"/>
          <w:kern w:val="0"/>
          <w:sz w:val="24"/>
          <w:szCs w:val="24"/>
        </w:rPr>
        <w:t xml:space="preserve"> ("fructus")</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具有代表和扩散物理和虚拟资产的这种细微差别的灵活性，同时给新的实验提供灵感。以下是几个用例：</w:t>
      </w:r>
    </w:p>
    <w:p w14:paraId="47ED6109" w14:textId="77777777" w:rsidR="001C44EE" w:rsidRPr="001C44EE" w:rsidRDefault="001C44EE" w:rsidP="001C44EE">
      <w:pPr>
        <w:widowControl/>
        <w:numPr>
          <w:ilvl w:val="0"/>
          <w:numId w:val="5"/>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私人或公共资源的访问权限（例如，住宅、汽车、博物馆、公园和虚拟等价物）。可转让的</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不能很好地应用于这个情形，因为访问权通常具有条件性且不可转让：如果我信任你，同意让你进入我家后院并在里面玩乐，这并不意味着我同意你将这个许可再授权给其他人。</w:t>
      </w:r>
    </w:p>
    <w:p w14:paraId="78B071E7" w14:textId="77777777" w:rsidR="001C44EE" w:rsidRPr="001C44EE" w:rsidRDefault="001C44EE" w:rsidP="001C44EE">
      <w:pPr>
        <w:widowControl/>
        <w:numPr>
          <w:ilvl w:val="0"/>
          <w:numId w:val="5"/>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数据合作社，</w:t>
      </w:r>
      <w:r w:rsidRPr="001C44EE">
        <w:rPr>
          <w:rFonts w:ascii="Helvetica" w:eastAsia="宋体" w:hAnsi="Helvetica" w:cs="宋体"/>
          <w:color w:val="333333"/>
          <w:kern w:val="0"/>
          <w:sz w:val="24"/>
          <w:szCs w:val="24"/>
        </w:rPr>
        <w:t xml:space="preserve">SBT </w:t>
      </w:r>
      <w:proofErr w:type="gramStart"/>
      <w:r w:rsidRPr="001C44EE">
        <w:rPr>
          <w:rFonts w:ascii="Helvetica" w:eastAsia="宋体" w:hAnsi="Helvetica" w:cs="宋体"/>
          <w:color w:val="333333"/>
          <w:kern w:val="0"/>
          <w:sz w:val="24"/>
          <w:szCs w:val="24"/>
        </w:rPr>
        <w:t>向研究</w:t>
      </w:r>
      <w:proofErr w:type="gramEnd"/>
      <w:r w:rsidRPr="001C44EE">
        <w:rPr>
          <w:rFonts w:ascii="Helvetica" w:eastAsia="宋体" w:hAnsi="Helvetica" w:cs="宋体"/>
          <w:color w:val="333333"/>
          <w:kern w:val="0"/>
          <w:sz w:val="24"/>
          <w:szCs w:val="24"/>
        </w:rPr>
        <w:t>人员授予数据访问权，同时</w:t>
      </w:r>
      <w:proofErr w:type="gramStart"/>
      <w:r w:rsidRPr="001C44EE">
        <w:rPr>
          <w:rFonts w:ascii="Helvetica" w:eastAsia="宋体" w:hAnsi="Helvetica" w:cs="宋体"/>
          <w:color w:val="333333"/>
          <w:kern w:val="0"/>
          <w:sz w:val="24"/>
          <w:szCs w:val="24"/>
        </w:rPr>
        <w:t>把成员</w:t>
      </w:r>
      <w:proofErr w:type="gramEnd"/>
      <w:r w:rsidRPr="001C44EE">
        <w:rPr>
          <w:rFonts w:ascii="Helvetica" w:eastAsia="宋体" w:hAnsi="Helvetica" w:cs="宋体"/>
          <w:color w:val="333333"/>
          <w:kern w:val="0"/>
          <w:sz w:val="24"/>
          <w:szCs w:val="24"/>
        </w:rPr>
        <w:t>权利实例化为赋予访问权限</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可能通过二次方投票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，以及获得研究中产生的发现和知识产权的经济利益的议价权。我们将在第</w:t>
      </w:r>
      <w:r w:rsidRPr="001C44EE">
        <w:rPr>
          <w:rFonts w:ascii="Helvetica" w:eastAsia="宋体" w:hAnsi="Helvetica" w:cs="宋体"/>
          <w:color w:val="333333"/>
          <w:kern w:val="0"/>
          <w:sz w:val="24"/>
          <w:szCs w:val="24"/>
        </w:rPr>
        <w:t xml:space="preserve"> 5 </w:t>
      </w:r>
      <w:r w:rsidRPr="001C44EE">
        <w:rPr>
          <w:rFonts w:ascii="Helvetica" w:eastAsia="宋体" w:hAnsi="Helvetica" w:cs="宋体"/>
          <w:color w:val="333333"/>
          <w:kern w:val="0"/>
          <w:sz w:val="24"/>
          <w:szCs w:val="24"/>
        </w:rPr>
        <w:t>章</w:t>
      </w:r>
      <w:r w:rsidRPr="001C44EE">
        <w:rPr>
          <w:rFonts w:ascii="Helvetica" w:eastAsia="宋体" w:hAnsi="Helvetica" w:cs="宋体"/>
          <w:color w:val="333333"/>
          <w:kern w:val="0"/>
          <w:sz w:val="24"/>
          <w:szCs w:val="24"/>
        </w:rPr>
        <w:t>&lt;</w:t>
      </w:r>
      <w:r w:rsidRPr="001C44EE">
        <w:rPr>
          <w:rFonts w:ascii="Helvetica" w:eastAsia="宋体" w:hAnsi="Helvetica" w:cs="宋体"/>
          <w:color w:val="333333"/>
          <w:kern w:val="0"/>
          <w:sz w:val="24"/>
          <w:szCs w:val="24"/>
        </w:rPr>
        <w:t>多元意义构建</w:t>
      </w:r>
      <w:r w:rsidRPr="001C44EE">
        <w:rPr>
          <w:rFonts w:ascii="Helvetica" w:eastAsia="宋体" w:hAnsi="Helvetica" w:cs="宋体"/>
          <w:color w:val="333333"/>
          <w:kern w:val="0"/>
          <w:sz w:val="24"/>
          <w:szCs w:val="24"/>
        </w:rPr>
        <w:t>&gt;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Plural Sensemaking</w:t>
      </w:r>
      <w:r w:rsidRPr="001C44EE">
        <w:rPr>
          <w:rFonts w:ascii="Helvetica" w:eastAsia="宋体" w:hAnsi="Helvetica" w:cs="宋体"/>
          <w:color w:val="333333"/>
          <w:kern w:val="0"/>
          <w:sz w:val="24"/>
          <w:szCs w:val="24"/>
        </w:rPr>
        <w:t>）中进一步探讨这个问题。</w:t>
      </w:r>
    </w:p>
    <w:p w14:paraId="240EB0BE" w14:textId="77777777" w:rsidR="001C44EE" w:rsidRPr="001C44EE" w:rsidRDefault="001C44EE" w:rsidP="001C44EE">
      <w:pPr>
        <w:widowControl/>
        <w:numPr>
          <w:ilvl w:val="0"/>
          <w:numId w:val="5"/>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用当地货币做实验，规定在某个特定地区或属于某个特定社区的灵魂账户如果持有或使用这些货币，这些货币会更高价值。</w:t>
      </w:r>
    </w:p>
    <w:p w14:paraId="629F2C62" w14:textId="77777777" w:rsidR="001C44EE" w:rsidRPr="001C44EE" w:rsidRDefault="001C44EE" w:rsidP="001C44EE">
      <w:pPr>
        <w:widowControl/>
        <w:numPr>
          <w:ilvl w:val="0"/>
          <w:numId w:val="5"/>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在参与方面的实验，</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为有较少背景信息的灵魂账户</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如移民、青少年</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创造了一个连续基础，以在新的和更广的网络里获得影响力。这样的灵魂会以有限的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开始，这些</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把他们与家庭和当地社区归集在一起。随着他们的社会联系逐渐多样化，他们会获得更广泛的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，这些</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可以实例化为投票权，以影响更广的网络</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这与丹妮尔</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艾伦</w:t>
      </w:r>
      <w:r w:rsidRPr="001C44EE">
        <w:rPr>
          <w:rFonts w:ascii="Helvetica" w:eastAsia="宋体" w:hAnsi="Helvetica" w:cs="宋体"/>
          <w:color w:val="333333"/>
          <w:kern w:val="0"/>
          <w:sz w:val="24"/>
          <w:szCs w:val="24"/>
        </w:rPr>
        <w:t xml:space="preserve"> (Daniell Allen) </w:t>
      </w:r>
      <w:r w:rsidRPr="001C44EE">
        <w:rPr>
          <w:rFonts w:ascii="Helvetica" w:eastAsia="宋体" w:hAnsi="Helvetica" w:cs="宋体"/>
          <w:color w:val="333333"/>
          <w:kern w:val="0"/>
          <w:sz w:val="24"/>
          <w:szCs w:val="24"/>
        </w:rPr>
        <w:t>的多元政治思想一致</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这个过程目前受到任意年龄和居住地划分的影响。</w:t>
      </w:r>
    </w:p>
    <w:p w14:paraId="0F7690C2" w14:textId="77777777" w:rsidR="001C44EE" w:rsidRPr="001C44EE" w:rsidRDefault="001C44EE" w:rsidP="001C44EE">
      <w:pPr>
        <w:widowControl/>
        <w:numPr>
          <w:ilvl w:val="0"/>
          <w:numId w:val="5"/>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在市场设计实验方面，如在哈伯格税收（</w:t>
      </w:r>
      <w:proofErr w:type="spellStart"/>
      <w:r w:rsidRPr="001C44EE">
        <w:rPr>
          <w:rFonts w:ascii="Helvetica" w:eastAsia="宋体" w:hAnsi="Helvetica" w:cs="宋体"/>
          <w:color w:val="333333"/>
          <w:kern w:val="0"/>
          <w:sz w:val="24"/>
          <w:szCs w:val="24"/>
        </w:rPr>
        <w:t>Harberger</w:t>
      </w:r>
      <w:proofErr w:type="spellEnd"/>
      <w:r w:rsidRPr="001C44EE">
        <w:rPr>
          <w:rFonts w:ascii="Helvetica" w:eastAsia="宋体" w:hAnsi="Helvetica" w:cs="宋体"/>
          <w:color w:val="333333"/>
          <w:kern w:val="0"/>
          <w:sz w:val="24"/>
          <w:szCs w:val="24"/>
        </w:rPr>
        <w:t xml:space="preserve"> taxation</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SALSA</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self-assessed licenses sold at auction</w:t>
      </w:r>
      <w:r w:rsidRPr="001C44EE">
        <w:rPr>
          <w:rFonts w:ascii="Helvetica" w:eastAsia="宋体" w:hAnsi="Helvetica" w:cs="宋体"/>
          <w:color w:val="333333"/>
          <w:kern w:val="0"/>
          <w:sz w:val="24"/>
          <w:szCs w:val="24"/>
        </w:rPr>
        <w:t>，在拍卖中出售的自评许可证）中，资产持有人会发布一个</w:t>
      </w:r>
      <w:proofErr w:type="gramStart"/>
      <w:r w:rsidRPr="001C44EE">
        <w:rPr>
          <w:rFonts w:ascii="Helvetica" w:eastAsia="宋体" w:hAnsi="Helvetica" w:cs="宋体"/>
          <w:color w:val="333333"/>
          <w:kern w:val="0"/>
          <w:sz w:val="24"/>
          <w:szCs w:val="24"/>
        </w:rPr>
        <w:t>自评价格</w:t>
      </w:r>
      <w:proofErr w:type="gramEnd"/>
      <w:r w:rsidRPr="001C44EE">
        <w:rPr>
          <w:rFonts w:ascii="Helvetica" w:eastAsia="宋体" w:hAnsi="Helvetica" w:cs="宋体"/>
          <w:color w:val="333333"/>
          <w:kern w:val="0"/>
          <w:sz w:val="24"/>
          <w:szCs w:val="24"/>
        </w:rPr>
        <w:t>，其他人均可从他这里购买资产，且必须定期支付与</w:t>
      </w:r>
      <w:proofErr w:type="gramStart"/>
      <w:r w:rsidRPr="001C44EE">
        <w:rPr>
          <w:rFonts w:ascii="Helvetica" w:eastAsia="宋体" w:hAnsi="Helvetica" w:cs="宋体"/>
          <w:color w:val="333333"/>
          <w:kern w:val="0"/>
          <w:sz w:val="24"/>
          <w:szCs w:val="24"/>
        </w:rPr>
        <w:t>自评价格成</w:t>
      </w:r>
      <w:proofErr w:type="gramEnd"/>
      <w:r w:rsidRPr="001C44EE">
        <w:rPr>
          <w:rFonts w:ascii="Helvetica" w:eastAsia="宋体" w:hAnsi="Helvetica" w:cs="宋体"/>
          <w:color w:val="333333"/>
          <w:kern w:val="0"/>
          <w:sz w:val="24"/>
          <w:szCs w:val="24"/>
        </w:rPr>
        <w:t>比例的税金，以维持对资产的控制权。</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可以用来创造有更多细节的</w:t>
      </w:r>
      <w:r w:rsidRPr="001C44EE">
        <w:rPr>
          <w:rFonts w:ascii="Helvetica" w:eastAsia="宋体" w:hAnsi="Helvetica" w:cs="宋体"/>
          <w:color w:val="333333"/>
          <w:kern w:val="0"/>
          <w:sz w:val="24"/>
          <w:szCs w:val="24"/>
        </w:rPr>
        <w:t xml:space="preserve"> SALSA </w:t>
      </w:r>
      <w:r w:rsidRPr="001C44EE">
        <w:rPr>
          <w:rFonts w:ascii="Helvetica" w:eastAsia="宋体" w:hAnsi="Helvetica" w:cs="宋体"/>
          <w:color w:val="333333"/>
          <w:kern w:val="0"/>
          <w:sz w:val="24"/>
          <w:szCs w:val="24"/>
        </w:rPr>
        <w:t>版本</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例如，社区批准参与权，以尽量减少来自社区内部或外部的策略性行为。</w:t>
      </w:r>
    </w:p>
    <w:p w14:paraId="529C1E32" w14:textId="77777777" w:rsidR="001C44EE" w:rsidRPr="001C44EE" w:rsidRDefault="001C44EE" w:rsidP="001C44EE">
      <w:pPr>
        <w:widowControl/>
        <w:numPr>
          <w:ilvl w:val="0"/>
          <w:numId w:val="5"/>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在民主机制设计实验方面，例如二次方投票。社区里持有代表成员身份的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即可对例如激励和税率等参数进行二次方投票。归根结底，</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市场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政治</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并非相互独立的设计空间，在探索这两个领域间整个空间的技术</w:t>
      </w:r>
      <w:proofErr w:type="gramStart"/>
      <w:r w:rsidRPr="001C44EE">
        <w:rPr>
          <w:rFonts w:ascii="Helvetica" w:eastAsia="宋体" w:hAnsi="Helvetica" w:cs="宋体"/>
          <w:color w:val="333333"/>
          <w:kern w:val="0"/>
          <w:sz w:val="24"/>
          <w:szCs w:val="24"/>
        </w:rPr>
        <w:t>栈</w:t>
      </w:r>
      <w:proofErr w:type="gramEnd"/>
      <w:r w:rsidRPr="001C44EE">
        <w:rPr>
          <w:rFonts w:ascii="Helvetica" w:eastAsia="宋体" w:hAnsi="Helvetica" w:cs="宋体"/>
          <w:color w:val="333333"/>
          <w:kern w:val="0"/>
          <w:sz w:val="24"/>
          <w:szCs w:val="24"/>
        </w:rPr>
        <w:t>上，</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可以发挥重要作用。通过二次方募资提供公共物品是另一个交叉点。</w:t>
      </w:r>
    </w:p>
    <w:p w14:paraId="4A3F351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当然，还需要考虑一些反乌托邦场景。例如，移民系统可以用移民的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来批准。监管俘虏</w:t>
      </w:r>
      <w:r w:rsidRPr="001C44EE">
        <w:rPr>
          <w:rFonts w:ascii="Helvetica" w:eastAsia="宋体" w:hAnsi="Helvetica" w:cs="宋体"/>
          <w:color w:val="333333"/>
          <w:kern w:val="0"/>
          <w:sz w:val="24"/>
          <w:szCs w:val="24"/>
        </w:rPr>
        <w:t xml:space="preserve"> (regulatory capture) </w:t>
      </w:r>
      <w:r w:rsidRPr="001C44EE">
        <w:rPr>
          <w:rFonts w:ascii="Helvetica" w:eastAsia="宋体" w:hAnsi="Helvetica" w:cs="宋体"/>
          <w:color w:val="333333"/>
          <w:kern w:val="0"/>
          <w:sz w:val="24"/>
          <w:szCs w:val="24"/>
        </w:rPr>
        <w:t>可以被编码在嵌套的社区代币里，例如房主拥有不当比例的投票权并故意拖慢住房建设。</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可以自动化歧视性的红</w:t>
      </w:r>
      <w:proofErr w:type="gramStart"/>
      <w:r w:rsidRPr="001C44EE">
        <w:rPr>
          <w:rFonts w:ascii="Helvetica" w:eastAsia="宋体" w:hAnsi="Helvetica" w:cs="宋体"/>
          <w:color w:val="333333"/>
          <w:kern w:val="0"/>
          <w:sz w:val="24"/>
          <w:szCs w:val="24"/>
        </w:rPr>
        <w:t>线政策</w:t>
      </w:r>
      <w:proofErr w:type="gramEnd"/>
      <w:r w:rsidRPr="001C44EE">
        <w:rPr>
          <w:rFonts w:ascii="Helvetica" w:eastAsia="宋体" w:hAnsi="Helvetica" w:cs="宋体"/>
          <w:color w:val="333333"/>
          <w:kern w:val="0"/>
          <w:sz w:val="24"/>
          <w:szCs w:val="24"/>
        </w:rPr>
        <w:t xml:space="preserve"> (red-lining)</w:t>
      </w:r>
      <w:r w:rsidRPr="001C44EE">
        <w:rPr>
          <w:rFonts w:ascii="Helvetica" w:eastAsia="宋体" w:hAnsi="Helvetica" w:cs="宋体"/>
          <w:color w:val="333333"/>
          <w:kern w:val="0"/>
          <w:sz w:val="24"/>
          <w:szCs w:val="24"/>
        </w:rPr>
        <w:t>。正如我们在后文进一步的讨论，在当前这样不透明的、自上而下需要许可和充满歧视的背景下，这些情况都是需要被考虑的。</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会使歧视更加透明，因此可能会更容易引起异议。</w:t>
      </w:r>
    </w:p>
    <w:p w14:paraId="75E46D6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4.8 </w:t>
      </w:r>
      <w:r w:rsidRPr="001C44EE">
        <w:rPr>
          <w:rFonts w:ascii="Helvetica" w:eastAsia="宋体" w:hAnsi="Helvetica" w:cs="宋体"/>
          <w:b/>
          <w:bCs/>
          <w:color w:val="333333"/>
          <w:kern w:val="0"/>
          <w:sz w:val="24"/>
          <w:szCs w:val="24"/>
        </w:rPr>
        <w:t>从私人和公共物品到多元化的网络物品</w:t>
      </w:r>
    </w:p>
    <w:p w14:paraId="5746BFA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更普遍来说，</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让我们有效地代表和管理在完全私人和完全公共这个光谱上的资产和物品。在现实里，在这个光谱上的几乎所有东西，即使是个人消费品都会有正面的溢出效应，例如让消费者可以更好地对他们的家庭和社区做贡献，以及甚至</w:t>
      </w:r>
      <w:proofErr w:type="gramStart"/>
      <w:r w:rsidRPr="001C44EE">
        <w:rPr>
          <w:rFonts w:ascii="Helvetica" w:eastAsia="宋体" w:hAnsi="Helvetica" w:cs="宋体"/>
          <w:color w:val="333333"/>
          <w:kern w:val="0"/>
          <w:sz w:val="24"/>
          <w:szCs w:val="24"/>
        </w:rPr>
        <w:t>最</w:t>
      </w:r>
      <w:proofErr w:type="gramEnd"/>
      <w:r w:rsidRPr="001C44EE">
        <w:rPr>
          <w:rFonts w:ascii="Helvetica" w:eastAsia="宋体" w:hAnsi="Helvetica" w:cs="宋体"/>
          <w:color w:val="333333"/>
          <w:kern w:val="0"/>
          <w:sz w:val="24"/>
          <w:szCs w:val="24"/>
        </w:rPr>
        <w:t>全球可用的公共物品</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例如，气候</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都不可避免地使一些地区的人更获益，而有些地区的人则不然</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例如，塞舌尔</w:t>
      </w:r>
      <w:r w:rsidRPr="001C44EE">
        <w:rPr>
          <w:rFonts w:ascii="Helvetica" w:eastAsia="宋体" w:hAnsi="Helvetica" w:cs="宋体"/>
          <w:color w:val="333333"/>
          <w:kern w:val="0"/>
          <w:sz w:val="24"/>
          <w:szCs w:val="24"/>
        </w:rPr>
        <w:t xml:space="preserve"> v. </w:t>
      </w:r>
      <w:r w:rsidRPr="001C44EE">
        <w:rPr>
          <w:rFonts w:ascii="Helvetica" w:eastAsia="宋体" w:hAnsi="Helvetica" w:cs="宋体"/>
          <w:color w:val="333333"/>
          <w:kern w:val="0"/>
          <w:sz w:val="24"/>
          <w:szCs w:val="24"/>
        </w:rPr>
        <w:t>西伯利亚</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。同样，人类的动机几乎很少是完全自私或完全利他的；有很多早已存在的合作模式，有些在某些社区还盛行着，而在其他社区则不然。</w:t>
      </w:r>
    </w:p>
    <w:p w14:paraId="5033F1A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然而，今天的机制设计假设了人都是原子化、自私，且没有预先存在的合作的，这些机制往往无法处理那些早已有合作关系的团体，最好的情况是无恶意的过度协作</w:t>
      </w:r>
      <w:r w:rsidRPr="001C44EE">
        <w:rPr>
          <w:rFonts w:ascii="Helvetica" w:eastAsia="宋体" w:hAnsi="Helvetica" w:cs="宋体"/>
          <w:color w:val="333333"/>
          <w:kern w:val="0"/>
          <w:sz w:val="24"/>
          <w:szCs w:val="24"/>
        </w:rPr>
        <w:t xml:space="preserve"> [8]</w:t>
      </w:r>
      <w:r w:rsidRPr="001C44EE">
        <w:rPr>
          <w:rFonts w:ascii="Helvetica" w:eastAsia="宋体" w:hAnsi="Helvetica" w:cs="宋体"/>
          <w:color w:val="333333"/>
          <w:kern w:val="0"/>
          <w:sz w:val="24"/>
          <w:szCs w:val="24"/>
        </w:rPr>
        <w:t>，最坏的情况是蓄意合谋。因此，即使是最好的公共募资模型，包括二次方募资</w:t>
      </w:r>
      <w:r w:rsidRPr="001C44EE">
        <w:rPr>
          <w:rFonts w:ascii="Helvetica" w:eastAsia="宋体" w:hAnsi="Helvetica" w:cs="宋体"/>
          <w:color w:val="333333"/>
          <w:kern w:val="0"/>
          <w:sz w:val="24"/>
          <w:szCs w:val="24"/>
        </w:rPr>
        <w:t xml:space="preserve"> (Quadratic Funding, QF) </w:t>
      </w:r>
      <w:r w:rsidRPr="001C44EE">
        <w:rPr>
          <w:rFonts w:ascii="Helvetica" w:eastAsia="宋体" w:hAnsi="Helvetica" w:cs="宋体"/>
          <w:color w:val="333333"/>
          <w:kern w:val="0"/>
          <w:sz w:val="24"/>
          <w:szCs w:val="24"/>
        </w:rPr>
        <w:t>也无法广泛使用。</w:t>
      </w:r>
      <w:r w:rsidRPr="001C44EE">
        <w:rPr>
          <w:rFonts w:ascii="Helvetica" w:eastAsia="宋体" w:hAnsi="Helvetica" w:cs="宋体"/>
          <w:color w:val="333333"/>
          <w:kern w:val="0"/>
          <w:sz w:val="24"/>
          <w:szCs w:val="24"/>
        </w:rPr>
        <w:t xml:space="preserve">QF </w:t>
      </w:r>
      <w:r w:rsidRPr="001C44EE">
        <w:rPr>
          <w:rFonts w:ascii="Helvetica" w:eastAsia="宋体" w:hAnsi="Helvetica" w:cs="宋体"/>
          <w:color w:val="333333"/>
          <w:kern w:val="0"/>
          <w:sz w:val="24"/>
          <w:szCs w:val="24"/>
        </w:rPr>
        <w:t>通过减少对少数人集中行动的奖励，但增加对多数人集体行动的奖励来鼓励协作；例如，</w:t>
      </w:r>
      <w:r w:rsidRPr="001C44EE">
        <w:rPr>
          <w:rFonts w:ascii="Helvetica" w:eastAsia="宋体" w:hAnsi="Helvetica" w:cs="宋体"/>
          <w:color w:val="333333"/>
          <w:kern w:val="0"/>
          <w:sz w:val="24"/>
          <w:szCs w:val="24"/>
        </w:rPr>
        <w:t xml:space="preserve">10 </w:t>
      </w:r>
      <w:r w:rsidRPr="001C44EE">
        <w:rPr>
          <w:rFonts w:ascii="Helvetica" w:eastAsia="宋体" w:hAnsi="Helvetica" w:cs="宋体"/>
          <w:color w:val="333333"/>
          <w:kern w:val="0"/>
          <w:sz w:val="24"/>
          <w:szCs w:val="24"/>
        </w:rPr>
        <w:t>个人共同捐了</w:t>
      </w:r>
      <w:r w:rsidRPr="001C44EE">
        <w:rPr>
          <w:rFonts w:ascii="Helvetica" w:eastAsia="宋体" w:hAnsi="Helvetica" w:cs="宋体"/>
          <w:color w:val="333333"/>
          <w:kern w:val="0"/>
          <w:sz w:val="24"/>
          <w:szCs w:val="24"/>
        </w:rPr>
        <w:t xml:space="preserve"> 1 </w:t>
      </w:r>
      <w:r w:rsidRPr="001C44EE">
        <w:rPr>
          <w:rFonts w:ascii="Helvetica" w:eastAsia="宋体" w:hAnsi="Helvetica" w:cs="宋体"/>
          <w:color w:val="333333"/>
          <w:kern w:val="0"/>
          <w:sz w:val="24"/>
          <w:szCs w:val="24"/>
        </w:rPr>
        <w:t>美元能匹配到</w:t>
      </w:r>
      <w:r w:rsidRPr="001C44EE">
        <w:rPr>
          <w:rFonts w:ascii="Helvetica" w:eastAsia="宋体" w:hAnsi="Helvetica" w:cs="宋体"/>
          <w:color w:val="333333"/>
          <w:kern w:val="0"/>
          <w:sz w:val="24"/>
          <w:szCs w:val="24"/>
        </w:rPr>
        <w:t xml:space="preserve"> 99 </w:t>
      </w:r>
      <w:r w:rsidRPr="001C44EE">
        <w:rPr>
          <w:rFonts w:ascii="Helvetica" w:eastAsia="宋体" w:hAnsi="Helvetica" w:cs="宋体"/>
          <w:color w:val="333333"/>
          <w:kern w:val="0"/>
          <w:sz w:val="24"/>
          <w:szCs w:val="24"/>
        </w:rPr>
        <w:t>美元，总共获得</w:t>
      </w:r>
      <w:r w:rsidRPr="001C44EE">
        <w:rPr>
          <w:rFonts w:ascii="Helvetica" w:eastAsia="宋体" w:hAnsi="Helvetica" w:cs="宋体"/>
          <w:color w:val="333333"/>
          <w:kern w:val="0"/>
          <w:sz w:val="24"/>
          <w:szCs w:val="24"/>
        </w:rPr>
        <w:t xml:space="preserve"> 100 </w:t>
      </w:r>
      <w:r w:rsidRPr="001C44EE">
        <w:rPr>
          <w:rFonts w:ascii="Helvetica" w:eastAsia="宋体" w:hAnsi="Helvetica" w:cs="宋体"/>
          <w:color w:val="333333"/>
          <w:kern w:val="0"/>
          <w:sz w:val="24"/>
          <w:szCs w:val="24"/>
        </w:rPr>
        <w:t>美元的资助，而由一个人捐出的</w:t>
      </w:r>
      <w:r w:rsidRPr="001C44EE">
        <w:rPr>
          <w:rFonts w:ascii="Helvetica" w:eastAsia="宋体" w:hAnsi="Helvetica" w:cs="宋体"/>
          <w:color w:val="333333"/>
          <w:kern w:val="0"/>
          <w:sz w:val="24"/>
          <w:szCs w:val="24"/>
        </w:rPr>
        <w:t xml:space="preserve"> 10 </w:t>
      </w:r>
      <w:r w:rsidRPr="001C44EE">
        <w:rPr>
          <w:rFonts w:ascii="Helvetica" w:eastAsia="宋体" w:hAnsi="Helvetica" w:cs="宋体"/>
          <w:color w:val="333333"/>
          <w:kern w:val="0"/>
          <w:sz w:val="24"/>
          <w:szCs w:val="24"/>
        </w:rPr>
        <w:t>美元则得不到匹配资金。在数学上，这是由使资金按比例与个人捐款平方根之和的平方相匹配来实现的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我们在附录中进一步阐述</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。但即使是在大群体</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例如中国的大多数居民</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里的弱合作</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例如对某项事业捐赠</w:t>
      </w:r>
      <w:r w:rsidRPr="001C44EE">
        <w:rPr>
          <w:rFonts w:ascii="Helvetica" w:eastAsia="宋体" w:hAnsi="Helvetica" w:cs="宋体"/>
          <w:color w:val="333333"/>
          <w:kern w:val="0"/>
          <w:sz w:val="24"/>
          <w:szCs w:val="24"/>
        </w:rPr>
        <w:t xml:space="preserve"> 1 </w:t>
      </w:r>
      <w:r w:rsidRPr="001C44EE">
        <w:rPr>
          <w:rFonts w:ascii="Helvetica" w:eastAsia="宋体" w:hAnsi="Helvetica" w:cs="宋体"/>
          <w:color w:val="333333"/>
          <w:kern w:val="0"/>
          <w:sz w:val="24"/>
          <w:szCs w:val="24"/>
        </w:rPr>
        <w:t>美元</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也能控制这个系统，并吸取其所有的匹配资金，因为</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根据唯一贡献者的数量给予溢价。像现在一样，</w:t>
      </w:r>
      <w:r w:rsidRPr="001C44EE">
        <w:rPr>
          <w:rFonts w:ascii="Helvetica" w:eastAsia="宋体" w:hAnsi="Helvetica" w:cs="宋体"/>
          <w:color w:val="333333"/>
          <w:kern w:val="0"/>
          <w:sz w:val="24"/>
          <w:szCs w:val="24"/>
        </w:rPr>
        <w:t xml:space="preserve">QF </w:t>
      </w:r>
      <w:r w:rsidRPr="001C44EE">
        <w:rPr>
          <w:rFonts w:ascii="Helvetica" w:eastAsia="宋体" w:hAnsi="Helvetica" w:cs="宋体"/>
          <w:color w:val="333333"/>
          <w:kern w:val="0"/>
          <w:sz w:val="24"/>
          <w:szCs w:val="24"/>
        </w:rPr>
        <w:t>并没有降低有相关特殊利益关系</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它们会吞噬了一轮</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可能会的协作的权重，相反还奖励这样的协作。</w:t>
      </w:r>
    </w:p>
    <w:p w14:paraId="73C9F75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([8] </w:t>
      </w:r>
      <w:r w:rsidRPr="001C44EE">
        <w:rPr>
          <w:rFonts w:ascii="Helvetica" w:eastAsia="宋体" w:hAnsi="Helvetica" w:cs="宋体"/>
          <w:color w:val="333333"/>
          <w:kern w:val="0"/>
          <w:sz w:val="24"/>
          <w:szCs w:val="24"/>
        </w:rPr>
        <w:t>我们用</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无恶意</w:t>
      </w:r>
      <w:r w:rsidRPr="001C44EE">
        <w:rPr>
          <w:rFonts w:ascii="Helvetica" w:eastAsia="宋体" w:hAnsi="Helvetica" w:cs="宋体"/>
          <w:color w:val="333333"/>
          <w:kern w:val="0"/>
          <w:sz w:val="24"/>
          <w:szCs w:val="24"/>
        </w:rPr>
        <w:t xml:space="preserve"> (innocent)"</w:t>
      </w:r>
      <w:r w:rsidRPr="001C44EE">
        <w:rPr>
          <w:rFonts w:ascii="Helvetica" w:eastAsia="宋体" w:hAnsi="Helvetica" w:cs="宋体"/>
          <w:color w:val="333333"/>
          <w:kern w:val="0"/>
          <w:sz w:val="24"/>
          <w:szCs w:val="24"/>
        </w:rPr>
        <w:t>这个词，是因为高度合作的团体自然会寻求促进他们的利益，这很可能是为了他们的集体利益。</w:t>
      </w:r>
      <w:r w:rsidRPr="001C44EE">
        <w:rPr>
          <w:rFonts w:ascii="Helvetica" w:eastAsia="宋体" w:hAnsi="Helvetica" w:cs="宋体"/>
          <w:color w:val="333333"/>
          <w:kern w:val="0"/>
          <w:sz w:val="24"/>
          <w:szCs w:val="24"/>
        </w:rPr>
        <w:t>)</w:t>
      </w:r>
    </w:p>
    <w:p w14:paraId="2622D1D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但是，与其把已存在的合作看作我们应该</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改写</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的错误，还不如把重点放在承认它反映了我们应该控制并利用和补偿的部分合作。毕竟，我们正在做的事的就是鼓励合作。难点在于让二次方机制与已有的合作网络协调运作，纠正他们的偏见和过度协作的倾向。</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提供一种自然的方式，使得我们可以有偏重跨越差异性的合作。正如诺贝尔奖获得者埃莉诺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奥斯特罗</w:t>
      </w:r>
      <w:proofErr w:type="gramStart"/>
      <w:r w:rsidRPr="001C44EE">
        <w:rPr>
          <w:rFonts w:ascii="Helvetica" w:eastAsia="宋体" w:hAnsi="Helvetica" w:cs="宋体"/>
          <w:color w:val="333333"/>
          <w:kern w:val="0"/>
          <w:sz w:val="24"/>
          <w:szCs w:val="24"/>
        </w:rPr>
        <w:t>姆</w:t>
      </w:r>
      <w:proofErr w:type="gramEnd"/>
      <w:r w:rsidRPr="001C44EE">
        <w:rPr>
          <w:rFonts w:ascii="Helvetica" w:eastAsia="宋体" w:hAnsi="Helvetica" w:cs="宋体"/>
          <w:color w:val="333333"/>
          <w:kern w:val="0"/>
          <w:sz w:val="24"/>
          <w:szCs w:val="24"/>
        </w:rPr>
        <w:t xml:space="preserve"> (Elinor Ostrom) </w:t>
      </w:r>
      <w:r w:rsidRPr="001C44EE">
        <w:rPr>
          <w:rFonts w:ascii="Helvetica" w:eastAsia="宋体" w:hAnsi="Helvetica" w:cs="宋体"/>
          <w:color w:val="333333"/>
          <w:kern w:val="0"/>
          <w:sz w:val="24"/>
          <w:szCs w:val="24"/>
        </w:rPr>
        <w:t>曾提出一个著名的观点，他强调问题不在于协调公共物品本身，而在于帮助由不完全合作但有社会联系的个人所组成的社区跨越他们的社会差异，并在更广阔的网络里进行大规模协作。</w:t>
      </w:r>
    </w:p>
    <w:p w14:paraId="20D93472"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如果</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代表了反映灵魂账户偏好的社区成员资格，那么有利于跨差异的合作仅仅意味着减少对有相似归属关系或相关灵魂的奖励</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相似性通过他们共有的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来测量。这里的假设是，有不同归属关系的人之间的共识更能预示着在多个更广泛网络里有多元性物品，而相似归属关系的人间更可能预示着过度协作的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或合谋的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物品会服务于更狭窄的利益。</w:t>
      </w:r>
    </w:p>
    <w:p w14:paraId="47BDBF3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通过揭示灵魂账户间共有的成员资格，</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使得我们可以降低已有合作关系的权重，并以二次方的方式扩大在新兴网络中让更多人获利的多元化物品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而不是由特殊利益集团通过无恶意地过度协作</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或有意合谋</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制造的狭隘物品。用于降低相关性权重的精确公式最好要看模型细节，且这一块领域还未被研究，但我们在附录提供了用于进一步研究的第一手实验资料。</w:t>
      </w:r>
    </w:p>
    <w:p w14:paraId="555EB8D0"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5 </w:t>
      </w:r>
      <w:r w:rsidRPr="001C44EE">
        <w:rPr>
          <w:rFonts w:ascii="inherit" w:eastAsia="宋体" w:hAnsi="inherit" w:cs="宋体"/>
          <w:color w:val="333333"/>
          <w:kern w:val="0"/>
          <w:sz w:val="27"/>
          <w:szCs w:val="27"/>
        </w:rPr>
        <w:t>多元意义构建</w:t>
      </w:r>
    </w:p>
    <w:p w14:paraId="2DE4F71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在数字世界中越来越受关注的多元网络物品的一个例子，是建立在用户数据基础上的预测模型。人工智能</w:t>
      </w:r>
      <w:r w:rsidRPr="001C44EE">
        <w:rPr>
          <w:rFonts w:ascii="Helvetica" w:eastAsia="宋体" w:hAnsi="Helvetica" w:cs="宋体"/>
          <w:color w:val="333333"/>
          <w:kern w:val="0"/>
          <w:sz w:val="24"/>
          <w:szCs w:val="24"/>
        </w:rPr>
        <w:t xml:space="preserve"> (AI) </w:t>
      </w:r>
      <w:r w:rsidRPr="001C44EE">
        <w:rPr>
          <w:rFonts w:ascii="Helvetica" w:eastAsia="宋体" w:hAnsi="Helvetica" w:cs="宋体"/>
          <w:color w:val="333333"/>
          <w:kern w:val="0"/>
          <w:sz w:val="24"/>
          <w:szCs w:val="24"/>
        </w:rPr>
        <w:t>和预测市场</w:t>
      </w:r>
      <w:r w:rsidRPr="001C44EE">
        <w:rPr>
          <w:rFonts w:ascii="Helvetica" w:eastAsia="宋体" w:hAnsi="Helvetica" w:cs="宋体"/>
          <w:color w:val="333333"/>
          <w:kern w:val="0"/>
          <w:sz w:val="24"/>
          <w:szCs w:val="24"/>
        </w:rPr>
        <w:t xml:space="preserve"> (prediction markets) </w:t>
      </w:r>
      <w:r w:rsidRPr="001C44EE">
        <w:rPr>
          <w:rFonts w:ascii="Helvetica" w:eastAsia="宋体" w:hAnsi="Helvetica" w:cs="宋体"/>
          <w:color w:val="333333"/>
          <w:kern w:val="0"/>
          <w:sz w:val="24"/>
          <w:szCs w:val="24"/>
        </w:rPr>
        <w:t>都试图</w:t>
      </w:r>
      <w:proofErr w:type="gramStart"/>
      <w:r w:rsidRPr="001C44EE">
        <w:rPr>
          <w:rFonts w:ascii="Helvetica" w:eastAsia="宋体" w:hAnsi="Helvetica" w:cs="宋体"/>
          <w:color w:val="333333"/>
          <w:kern w:val="0"/>
          <w:sz w:val="24"/>
          <w:szCs w:val="24"/>
        </w:rPr>
        <w:t>基于从</w:t>
      </w:r>
      <w:proofErr w:type="gramEnd"/>
      <w:r w:rsidRPr="001C44EE">
        <w:rPr>
          <w:rFonts w:ascii="Helvetica" w:eastAsia="宋体" w:hAnsi="Helvetica" w:cs="宋体"/>
          <w:color w:val="333333"/>
          <w:kern w:val="0"/>
          <w:sz w:val="24"/>
          <w:szCs w:val="24"/>
        </w:rPr>
        <w:t>用户那里获得的主要数据来预测未来事件。但是这两种范式都受到不同的、几乎相反的方式的限制。人工智能的主要范式避开了使用激励，而是通过专有的大规模非线性模型，大量收集</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公共或私人监控的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实时数据并将它们综合成预测性信息</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利用默认的</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对</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使用权</w:t>
      </w:r>
      <w:r w:rsidRPr="001C44EE">
        <w:rPr>
          <w:rFonts w:ascii="Helvetica" w:eastAsia="宋体" w:hAnsi="Helvetica" w:cs="宋体"/>
          <w:color w:val="333333"/>
          <w:kern w:val="0"/>
          <w:sz w:val="24"/>
          <w:szCs w:val="24"/>
        </w:rPr>
        <w:t xml:space="preserve">” (usus) </w:t>
      </w:r>
      <w:r w:rsidRPr="001C44EE">
        <w:rPr>
          <w:rFonts w:ascii="Helvetica" w:eastAsia="宋体" w:hAnsi="Helvetica" w:cs="宋体"/>
          <w:color w:val="333333"/>
          <w:kern w:val="0"/>
          <w:sz w:val="24"/>
          <w:szCs w:val="24"/>
        </w:rPr>
        <w:t>的垄断，而没有任何</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收益权</w:t>
      </w:r>
      <w:r w:rsidRPr="001C44EE">
        <w:rPr>
          <w:rFonts w:ascii="Helvetica" w:eastAsia="宋体" w:hAnsi="Helvetica" w:cs="宋体"/>
          <w:color w:val="333333"/>
          <w:kern w:val="0"/>
          <w:sz w:val="24"/>
          <w:szCs w:val="24"/>
        </w:rPr>
        <w:t xml:space="preserve">” (fructus) </w:t>
      </w:r>
      <w:r w:rsidRPr="001C44EE">
        <w:rPr>
          <w:rFonts w:ascii="Helvetica" w:eastAsia="宋体" w:hAnsi="Helvetica" w:cs="宋体"/>
          <w:color w:val="333333"/>
          <w:kern w:val="0"/>
          <w:sz w:val="24"/>
          <w:szCs w:val="24"/>
        </w:rPr>
        <w:t>分配给数据劳动者。预测市场则采取了相反的方法，人们对结果进行</w:t>
      </w:r>
      <w:proofErr w:type="gramStart"/>
      <w:r w:rsidRPr="001C44EE">
        <w:rPr>
          <w:rFonts w:ascii="Helvetica" w:eastAsia="宋体" w:hAnsi="Helvetica" w:cs="宋体"/>
          <w:color w:val="333333"/>
          <w:kern w:val="0"/>
          <w:sz w:val="24"/>
          <w:szCs w:val="24"/>
        </w:rPr>
        <w:t>押</w:t>
      </w:r>
      <w:proofErr w:type="gramEnd"/>
      <w:r w:rsidRPr="001C44EE">
        <w:rPr>
          <w:rFonts w:ascii="Helvetica" w:eastAsia="宋体" w:hAnsi="Helvetica" w:cs="宋体"/>
          <w:color w:val="333333"/>
          <w:kern w:val="0"/>
          <w:sz w:val="24"/>
          <w:szCs w:val="24"/>
        </w:rPr>
        <w:t>注以期望获得一些经济收益，这种模式完全依赖于金融投机的经济激励</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收益权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，而不是通过综合</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押注者对未来事件的预判</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译者注：原文为</w:t>
      </w:r>
      <w:r w:rsidRPr="001C44EE">
        <w:rPr>
          <w:rFonts w:ascii="Helvetica" w:eastAsia="宋体" w:hAnsi="Helvetica" w:cs="宋体"/>
          <w:color w:val="333333"/>
          <w:kern w:val="0"/>
          <w:sz w:val="24"/>
          <w:szCs w:val="24"/>
        </w:rPr>
        <w:t xml:space="preserve"> belief </w:t>
      </w:r>
      <w:r w:rsidRPr="001C44EE">
        <w:rPr>
          <w:rFonts w:ascii="Helvetica" w:eastAsia="宋体" w:hAnsi="Helvetica" w:cs="宋体"/>
          <w:color w:val="333333"/>
          <w:kern w:val="0"/>
          <w:sz w:val="24"/>
          <w:szCs w:val="24"/>
        </w:rPr>
        <w:t>，下文皆用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预判</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表示，即对未来事件的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概率的主观评估</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来产生可组合的模型。同时，这两种范式都产生被描绘为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客观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真理的结论；其中人工智能模型被描绘成</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普遍的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或</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通用智能的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，而预测市场则被描绘成用一个数字概括市场参与者的所有预判，这个数字就是：均衡价格。</w:t>
      </w:r>
    </w:p>
    <w:p w14:paraId="43E87DB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一个更有成效的范例是避开这两个极端，取而代之的是吸取两者的优点，同时弥补它们的缺点，丰富它们的广度。我们深入思考后建议将非线性人工智能模型的复杂性与预测市场的市场激励结合起来，将被动的数据劳动者转变为主动的数据创造者。利用这种植根于数据创建者的社会性的出处丰富的信息，我们将阐明</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如何通过一种更加强大的方式</w:t>
      </w:r>
      <w:proofErr w:type="gramStart"/>
      <w:r w:rsidRPr="001C44EE">
        <w:rPr>
          <w:rFonts w:ascii="Helvetica" w:eastAsia="宋体" w:hAnsi="Helvetica" w:cs="宋体"/>
          <w:color w:val="333333"/>
          <w:kern w:val="0"/>
          <w:sz w:val="24"/>
          <w:szCs w:val="24"/>
        </w:rPr>
        <w:t>解锁多元</w:t>
      </w:r>
      <w:proofErr w:type="gramEnd"/>
      <w:r w:rsidRPr="001C44EE">
        <w:rPr>
          <w:rFonts w:ascii="Helvetica" w:eastAsia="宋体" w:hAnsi="Helvetica" w:cs="宋体"/>
          <w:color w:val="333333"/>
          <w:kern w:val="0"/>
          <w:sz w:val="24"/>
          <w:szCs w:val="24"/>
        </w:rPr>
        <w:t>网络智能。</w:t>
      </w:r>
    </w:p>
    <w:p w14:paraId="492C4E3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5.1 </w:t>
      </w:r>
      <w:r w:rsidRPr="001C44EE">
        <w:rPr>
          <w:rFonts w:ascii="Helvetica" w:eastAsia="宋体" w:hAnsi="Helvetica" w:cs="宋体"/>
          <w:b/>
          <w:bCs/>
          <w:color w:val="333333"/>
          <w:kern w:val="0"/>
          <w:sz w:val="24"/>
          <w:szCs w:val="24"/>
        </w:rPr>
        <w:t>从预测市场到预测多元化</w:t>
      </w:r>
    </w:p>
    <w:p w14:paraId="43C27C2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预测市场旨在基于那些愿意打赌的人的财富和风险偏好来汇集人们对未来事件的预判</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人们把钱放在哪，他的预判就在哪。但是这种</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适者生存</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并不是一种汇集预判的理想方式。在零和博弈中，一个交易者的收益代表着另一个交易者的损失，这种博弈假设了一种笼统的预测能力，这种能力与</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聪明人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而不是</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蠢人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相抗衡。虽然财富可能是某种能力和专业知识的指标，但依赖于其他相关专业知识的预测可能更可靠。在特定领域中输掉赌注的参与者可能在另一个领域中的预判更具准确性。但预测市场有一个令人遗憾的效果，只引出那些有赌博倾向的人为他们的预判下注，这让那些赢得赌注的人变得富有，让其他人变得贫穷，并阻碍了风险厌恶者的普遍参与。</w:t>
      </w:r>
    </w:p>
    <w:p w14:paraId="1722105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有更好的方法来让大家发表自己的预判意见。在研究报告</w:t>
      </w:r>
      <w:r w:rsidRPr="001C44EE">
        <w:rPr>
          <w:rFonts w:ascii="Helvetica" w:eastAsia="宋体" w:hAnsi="Helvetica" w:cs="宋体"/>
          <w:color w:val="333333"/>
          <w:kern w:val="0"/>
          <w:sz w:val="24"/>
          <w:szCs w:val="24"/>
        </w:rPr>
        <w:t> </w:t>
      </w:r>
      <w:hyperlink r:id="rId11" w:history="1">
        <w:r w:rsidRPr="001C44EE">
          <w:rPr>
            <w:rFonts w:ascii="Helvetica" w:eastAsia="宋体" w:hAnsi="Helvetica" w:cs="宋体"/>
            <w:color w:val="0269C8"/>
            <w:kern w:val="0"/>
            <w:sz w:val="24"/>
            <w:szCs w:val="24"/>
            <w:u w:val="single"/>
          </w:rPr>
          <w:t>《从群众中提取智慧：预测市场</w:t>
        </w:r>
        <w:r w:rsidRPr="001C44EE">
          <w:rPr>
            <w:rFonts w:ascii="Helvetica" w:eastAsia="宋体" w:hAnsi="Helvetica" w:cs="宋体"/>
            <w:color w:val="0269C8"/>
            <w:kern w:val="0"/>
            <w:sz w:val="24"/>
            <w:szCs w:val="24"/>
            <w:u w:val="single"/>
          </w:rPr>
          <w:t xml:space="preserve"> vs. </w:t>
        </w:r>
        <w:r w:rsidRPr="001C44EE">
          <w:rPr>
            <w:rFonts w:ascii="Helvetica" w:eastAsia="宋体" w:hAnsi="Helvetica" w:cs="宋体"/>
            <w:color w:val="0269C8"/>
            <w:kern w:val="0"/>
            <w:sz w:val="24"/>
            <w:szCs w:val="24"/>
            <w:u w:val="single"/>
          </w:rPr>
          <w:t>预测投票》</w:t>
        </w:r>
      </w:hyperlink>
      <w:r w:rsidRPr="001C44EE">
        <w:rPr>
          <w:rFonts w:ascii="Helvetica" w:eastAsia="宋体" w:hAnsi="Helvetica" w:cs="宋体"/>
          <w:color w:val="333333"/>
          <w:kern w:val="0"/>
          <w:sz w:val="24"/>
          <w:szCs w:val="24"/>
        </w:rPr>
        <w:t>提到，虽然预测市场通常优于简单的投票，但它们并没有优于高水平团队的预测投票，在团队预测投票中，人们有分享和讨论信息的动机。</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rPr>
        <w:t>在团队商议模式下，可以根据过去的表现和同行评价等因素对成员意见进行加权，团队参与半结构化的讨论，以汇集无法简单在买卖合同中概括的信息。</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这种团队商议模型可以通过</w:t>
      </w:r>
      <w:r w:rsidRPr="001C44EE">
        <w:rPr>
          <w:rFonts w:ascii="Helvetica" w:eastAsia="宋体" w:hAnsi="Helvetica" w:cs="宋体"/>
          <w:b/>
          <w:bCs/>
          <w:color w:val="333333"/>
          <w:kern w:val="0"/>
          <w:sz w:val="24"/>
          <w:szCs w:val="24"/>
        </w:rPr>
        <w:t>二次方规则进一步改进，以得出所有参与者的精确概率估计</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这不同于预测市场，预测市场仅得出关于当前均衡价格是上升还是下降的观点</w:t>
      </w:r>
      <w:r w:rsidRPr="001C44EE">
        <w:rPr>
          <w:rFonts w:ascii="Helvetica" w:eastAsia="宋体" w:hAnsi="Helvetica" w:cs="宋体"/>
          <w:color w:val="333333"/>
          <w:kern w:val="0"/>
          <w:sz w:val="24"/>
          <w:szCs w:val="24"/>
        </w:rPr>
        <w:t>) [9]</w:t>
      </w:r>
      <w:r w:rsidRPr="001C44EE">
        <w:rPr>
          <w:rFonts w:ascii="Helvetica" w:eastAsia="宋体" w:hAnsi="Helvetica" w:cs="宋体"/>
          <w:color w:val="333333"/>
          <w:kern w:val="0"/>
          <w:sz w:val="24"/>
          <w:szCs w:val="24"/>
        </w:rPr>
        <w:t>。事实证明，人们有购买动机的合同数量反映了他们的主观概率评估</w:t>
      </w:r>
      <w:r w:rsidRPr="001C44EE">
        <w:rPr>
          <w:rFonts w:ascii="Helvetica" w:eastAsia="宋体" w:hAnsi="Helvetica" w:cs="宋体"/>
          <w:color w:val="333333"/>
          <w:kern w:val="0"/>
          <w:sz w:val="24"/>
          <w:szCs w:val="24"/>
        </w:rPr>
        <w:t xml:space="preserve"> [10]</w:t>
      </w:r>
      <w:r w:rsidRPr="001C44EE">
        <w:rPr>
          <w:rFonts w:ascii="Helvetica" w:eastAsia="宋体" w:hAnsi="Helvetica" w:cs="宋体"/>
          <w:color w:val="333333"/>
          <w:kern w:val="0"/>
          <w:sz w:val="24"/>
          <w:szCs w:val="24"/>
        </w:rPr>
        <w:t>。这样的市场还更加平等地分配参与的收益，奖励预测准确的参与者而不会使其他人破产，从而使每个人都能参与未来的预测。</w:t>
      </w:r>
    </w:p>
    <w:p w14:paraId="10DA364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[9] </w:t>
      </w:r>
      <w:r w:rsidRPr="001C44EE">
        <w:rPr>
          <w:rFonts w:ascii="Helvetica" w:eastAsia="宋体" w:hAnsi="Helvetica" w:cs="宋体"/>
          <w:color w:val="333333"/>
          <w:kern w:val="0"/>
          <w:sz w:val="24"/>
          <w:szCs w:val="24"/>
        </w:rPr>
        <w:t>在二次方规则下，团队成员可以购买一份合同，如果事件发生了会给他支付</w:t>
      </w:r>
      <w:r w:rsidRPr="001C44EE">
        <w:rPr>
          <w:rFonts w:ascii="Helvetica" w:eastAsia="宋体" w:hAnsi="Helvetica" w:cs="宋体"/>
          <w:color w:val="333333"/>
          <w:kern w:val="0"/>
          <w:sz w:val="24"/>
          <w:szCs w:val="24"/>
        </w:rPr>
        <w:t xml:space="preserve"> X </w:t>
      </w:r>
      <w:r w:rsidRPr="001C44EE">
        <w:rPr>
          <w:rFonts w:ascii="Helvetica" w:eastAsia="宋体" w:hAnsi="Helvetica" w:cs="宋体"/>
          <w:color w:val="333333"/>
          <w:kern w:val="0"/>
          <w:sz w:val="24"/>
          <w:szCs w:val="24"/>
        </w:rPr>
        <w:t>美元，而成本为</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美元。例如，如果事件发生，设</w:t>
      </w:r>
      <w:r w:rsidRPr="001C44EE">
        <w:rPr>
          <w:rFonts w:ascii="Helvetica" w:eastAsia="宋体" w:hAnsi="Helvetica" w:cs="宋体"/>
          <w:color w:val="333333"/>
          <w:kern w:val="0"/>
          <w:sz w:val="24"/>
          <w:szCs w:val="24"/>
        </w:rPr>
        <w:t xml:space="preserve"> X=0.5 </w:t>
      </w:r>
      <w:r w:rsidRPr="001C44EE">
        <w:rPr>
          <w:rFonts w:ascii="Helvetica" w:eastAsia="宋体" w:hAnsi="Helvetica" w:cs="宋体"/>
          <w:color w:val="333333"/>
          <w:kern w:val="0"/>
          <w:sz w:val="24"/>
          <w:szCs w:val="24"/>
        </w:rPr>
        <w:t>的个人将收到</w:t>
      </w:r>
      <w:r w:rsidRPr="001C44EE">
        <w:rPr>
          <w:rFonts w:ascii="Helvetica" w:eastAsia="宋体" w:hAnsi="Helvetica" w:cs="宋体"/>
          <w:color w:val="333333"/>
          <w:kern w:val="0"/>
          <w:sz w:val="24"/>
          <w:szCs w:val="24"/>
        </w:rPr>
        <w:t xml:space="preserve"> 0.5 </w:t>
      </w:r>
      <w:r w:rsidRPr="001C44EE">
        <w:rPr>
          <w:rFonts w:ascii="Helvetica" w:eastAsia="宋体" w:hAnsi="Helvetica" w:cs="宋体"/>
          <w:color w:val="333333"/>
          <w:kern w:val="0"/>
          <w:sz w:val="24"/>
          <w:szCs w:val="24"/>
        </w:rPr>
        <w:t>美元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由民意调查者支付</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并无论如何都将支付</w:t>
      </w:r>
      <w:r w:rsidRPr="001C44EE">
        <w:rPr>
          <w:rFonts w:ascii="Helvetica" w:eastAsia="宋体" w:hAnsi="Helvetica" w:cs="宋体"/>
          <w:color w:val="333333"/>
          <w:kern w:val="0"/>
          <w:sz w:val="24"/>
          <w:szCs w:val="24"/>
        </w:rPr>
        <w:t xml:space="preserve"> 0.125 </w:t>
      </w:r>
      <w:r w:rsidRPr="001C44EE">
        <w:rPr>
          <w:rFonts w:ascii="Helvetica" w:eastAsia="宋体" w:hAnsi="Helvetica" w:cs="宋体"/>
          <w:color w:val="333333"/>
          <w:kern w:val="0"/>
          <w:sz w:val="24"/>
          <w:szCs w:val="24"/>
        </w:rPr>
        <w:t>美元。</w:t>
      </w:r>
    </w:p>
    <w:p w14:paraId="1E60CC4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[10] </w:t>
      </w:r>
      <w:r w:rsidRPr="001C44EE">
        <w:rPr>
          <w:rFonts w:ascii="Helvetica" w:eastAsia="宋体" w:hAnsi="Helvetica" w:cs="宋体"/>
          <w:color w:val="333333"/>
          <w:kern w:val="0"/>
          <w:sz w:val="24"/>
          <w:szCs w:val="24"/>
        </w:rPr>
        <w:t>如果个人评估概率为</w:t>
      </w:r>
      <w:r w:rsidRPr="001C44EE">
        <w:rPr>
          <w:rFonts w:ascii="Helvetica" w:eastAsia="宋体" w:hAnsi="Helvetica" w:cs="宋体"/>
          <w:color w:val="333333"/>
          <w:kern w:val="0"/>
          <w:sz w:val="24"/>
          <w:szCs w:val="24"/>
        </w:rPr>
        <w:t xml:space="preserve"> p</w:t>
      </w:r>
      <w:r w:rsidRPr="001C44EE">
        <w:rPr>
          <w:rFonts w:ascii="Helvetica" w:eastAsia="宋体" w:hAnsi="Helvetica" w:cs="宋体"/>
          <w:color w:val="333333"/>
          <w:kern w:val="0"/>
          <w:sz w:val="24"/>
          <w:szCs w:val="24"/>
        </w:rPr>
        <w:t>，他们的预期收益是</w:t>
      </w:r>
      <w:r w:rsidRPr="001C44EE">
        <w:rPr>
          <w:rFonts w:ascii="Helvetica" w:eastAsia="宋体" w:hAnsi="Helvetica" w:cs="宋体"/>
          <w:color w:val="333333"/>
          <w:kern w:val="0"/>
          <w:sz w:val="24"/>
          <w:szCs w:val="24"/>
        </w:rPr>
        <w:t xml:space="preserve"> p </w:t>
      </w:r>
      <w:del w:id="0" w:author="Unknown">
        <w:r w:rsidRPr="001C44EE">
          <w:rPr>
            <w:rFonts w:ascii="Helvetica" w:eastAsia="宋体" w:hAnsi="Helvetica" w:cs="宋体"/>
            <w:color w:val="333333"/>
            <w:kern w:val="0"/>
            <w:sz w:val="24"/>
            <w:szCs w:val="24"/>
          </w:rPr>
          <w:delText>X</w:delText>
        </w:r>
      </w:del>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，成本是</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。对</w:t>
      </w:r>
      <w:r w:rsidRPr="001C44EE">
        <w:rPr>
          <w:rFonts w:ascii="Helvetica" w:eastAsia="宋体" w:hAnsi="Helvetica" w:cs="宋体"/>
          <w:color w:val="333333"/>
          <w:kern w:val="0"/>
          <w:sz w:val="24"/>
          <w:szCs w:val="24"/>
        </w:rPr>
        <w:t xml:space="preserve"> X </w:t>
      </w:r>
      <w:r w:rsidRPr="001C44EE">
        <w:rPr>
          <w:rFonts w:ascii="Helvetica" w:eastAsia="宋体" w:hAnsi="Helvetica" w:cs="宋体"/>
          <w:color w:val="333333"/>
          <w:kern w:val="0"/>
          <w:sz w:val="24"/>
          <w:szCs w:val="24"/>
        </w:rPr>
        <w:t>求导，最优性条件是</w:t>
      </w:r>
      <w:r w:rsidRPr="001C44EE">
        <w:rPr>
          <w:rFonts w:ascii="Helvetica" w:eastAsia="宋体" w:hAnsi="Helvetica" w:cs="宋体"/>
          <w:color w:val="333333"/>
          <w:kern w:val="0"/>
          <w:sz w:val="24"/>
          <w:szCs w:val="24"/>
        </w:rPr>
        <w:t xml:space="preserve"> p=X</w:t>
      </w:r>
      <w:r w:rsidRPr="001C44EE">
        <w:rPr>
          <w:rFonts w:ascii="Helvetica" w:eastAsia="宋体" w:hAnsi="Helvetica" w:cs="宋体"/>
          <w:color w:val="333333"/>
          <w:kern w:val="0"/>
          <w:sz w:val="24"/>
          <w:szCs w:val="24"/>
        </w:rPr>
        <w:t>，假设风险中性，这对于小赌注是合理的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收益和成本都可以任意缩小或放大，同样的论点成立</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0289D07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可以在预测能力和相关专业知识方面打开一类新的丰富模型和实验。预测市场只能得到一个数字</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合同上的价格</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而二次方投票得到每个参与者对事件发生概率的确切预判。</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能够进一步结合社会背景对这些预判进行计算，比如对参与者的教育证书、成员资格和一般社会性进一步计算，以得出更优得加权</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或非线性合成的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预测模型，这很可能在新的、不可预见的交叉点出现专家预测者。因此，即使民意调查没能很好地汇集预判意见，以后也可以追溯性地研究民意调查，以发现</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更准确的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参与者特征，并在未来的民意调查中召集更加合适的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专家</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也许是在商议式团队里进行。这些机制与我们在本文中提倡的机制密切相关。用相关性分数降低权重的二次方机制可以将严重不协调的自上而下的公共物品转化为强大的自下而上的多元网络物品。它们还可以将基于零和预测市场的治理系统转化为更为正和与多元意义构建的，前者鼓励参与者隐藏自己的信息</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w:t>
      </w:r>
      <w:proofErr w:type="spellStart"/>
      <w:r w:rsidRPr="001C44EE">
        <w:rPr>
          <w:rFonts w:ascii="Helvetica" w:eastAsia="宋体" w:hAnsi="Helvetica" w:cs="宋体"/>
          <w:color w:val="333333"/>
          <w:kern w:val="0"/>
          <w:sz w:val="24"/>
          <w:szCs w:val="24"/>
        </w:rPr>
        <w:t>Futarchy</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，而后者鼓励披露和综合新的、更好的信息。</w:t>
      </w:r>
    </w:p>
    <w:p w14:paraId="7C0FCED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5.2 </w:t>
      </w:r>
      <w:r w:rsidRPr="001C44EE">
        <w:rPr>
          <w:rFonts w:ascii="Helvetica" w:eastAsia="宋体" w:hAnsi="Helvetica" w:cs="宋体"/>
          <w:b/>
          <w:bCs/>
          <w:color w:val="333333"/>
          <w:kern w:val="0"/>
          <w:sz w:val="24"/>
          <w:szCs w:val="24"/>
        </w:rPr>
        <w:t>从人工智能到多元智能</w:t>
      </w:r>
    </w:p>
    <w:p w14:paraId="057F8F0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大规模的</w:t>
      </w:r>
      <w:hyperlink r:id="rId12" w:history="1">
        <w:r w:rsidRPr="001C44EE">
          <w:rPr>
            <w:rFonts w:ascii="Helvetica" w:eastAsia="宋体" w:hAnsi="Helvetica" w:cs="宋体"/>
            <w:color w:val="0269C8"/>
            <w:kern w:val="0"/>
            <w:sz w:val="24"/>
            <w:szCs w:val="24"/>
            <w:u w:val="single"/>
          </w:rPr>
          <w:t>非线性</w:t>
        </w:r>
        <w:r w:rsidRPr="001C44EE">
          <w:rPr>
            <w:rFonts w:ascii="Helvetica" w:eastAsia="宋体" w:hAnsi="Helvetica" w:cs="宋体"/>
            <w:color w:val="0269C8"/>
            <w:kern w:val="0"/>
            <w:sz w:val="24"/>
            <w:szCs w:val="24"/>
            <w:u w:val="single"/>
          </w:rPr>
          <w:t>“</w:t>
        </w:r>
        <w:r w:rsidRPr="001C44EE">
          <w:rPr>
            <w:rFonts w:ascii="Helvetica" w:eastAsia="宋体" w:hAnsi="Helvetica" w:cs="宋体"/>
            <w:color w:val="0269C8"/>
            <w:kern w:val="0"/>
            <w:sz w:val="24"/>
            <w:szCs w:val="24"/>
            <w:u w:val="single"/>
          </w:rPr>
          <w:t>神经网络</w:t>
        </w:r>
        <w:r w:rsidRPr="001C44EE">
          <w:rPr>
            <w:rFonts w:ascii="Helvetica" w:eastAsia="宋体" w:hAnsi="Helvetica" w:cs="宋体"/>
            <w:color w:val="0269C8"/>
            <w:kern w:val="0"/>
            <w:sz w:val="24"/>
            <w:szCs w:val="24"/>
            <w:u w:val="single"/>
          </w:rPr>
          <w:t>”</w:t>
        </w:r>
        <w:r w:rsidRPr="001C44EE">
          <w:rPr>
            <w:rFonts w:ascii="Helvetica" w:eastAsia="宋体" w:hAnsi="Helvetica" w:cs="宋体"/>
            <w:color w:val="0269C8"/>
            <w:kern w:val="0"/>
            <w:sz w:val="24"/>
            <w:szCs w:val="24"/>
            <w:u w:val="single"/>
          </w:rPr>
          <w:t>模型</w:t>
        </w:r>
      </w:hyperlink>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如</w:t>
      </w:r>
      <w:r w:rsidRPr="001C44EE">
        <w:rPr>
          <w:rFonts w:ascii="Helvetica" w:eastAsia="宋体" w:hAnsi="Helvetica" w:cs="宋体"/>
          <w:color w:val="333333"/>
          <w:kern w:val="0"/>
          <w:sz w:val="24"/>
          <w:szCs w:val="24"/>
        </w:rPr>
        <w:t xml:space="preserve"> BERT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GPT-3 )</w:t>
      </w:r>
      <w:r w:rsidRPr="001C44EE">
        <w:rPr>
          <w:rFonts w:ascii="Helvetica" w:eastAsia="宋体" w:hAnsi="Helvetica" w:cs="宋体"/>
          <w:color w:val="333333"/>
          <w:kern w:val="0"/>
          <w:sz w:val="24"/>
          <w:szCs w:val="24"/>
        </w:rPr>
        <w:t>也可以通过</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进行转化。这种模型收集大量公共或私人监控的实时数据，以生成丰富的模型和预测，例如</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"https://copilot.github.com/"</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基于自然语言提示的代码</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。大多数被监控的数据创造者没有意识到他们在创建这些模型中的角色，没有保留任何剩余权利，并且被视为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次要的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而不是关键的参与者。此外，数据收集使模型脱离了它们的社会背景，这掩盖了它们的偏见和局限性，削弱了我们对其进行修正的能力。</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"https://arxiv.org/abs/2112.04426"</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随着对数据可用性的需求日益增长</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，这些矛盾越来越突出。因而有一些新举措，如</w:t>
      </w:r>
      <w:r w:rsidRPr="001C44EE">
        <w:rPr>
          <w:rFonts w:ascii="Helvetica" w:eastAsia="宋体" w:hAnsi="Helvetica" w:cs="宋体"/>
          <w:color w:val="333333"/>
          <w:kern w:val="0"/>
          <w:sz w:val="24"/>
          <w:szCs w:val="24"/>
        </w:rPr>
        <w:t xml:space="preserve"> “ </w:t>
      </w:r>
      <w:hyperlink r:id="rId13" w:history="1">
        <w:r w:rsidRPr="001C44EE">
          <w:rPr>
            <w:rFonts w:ascii="Helvetica" w:eastAsia="宋体" w:hAnsi="Helvetica" w:cs="宋体"/>
            <w:color w:val="0269C8"/>
            <w:kern w:val="0"/>
            <w:sz w:val="24"/>
            <w:szCs w:val="24"/>
            <w:u w:val="single"/>
          </w:rPr>
          <w:t>data sheets for data sets</w:t>
        </w:r>
      </w:hyperlink>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（用数据表对数据集进行规范性文档化），以及</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"https://www.openmined.org/"</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机器学习的隐私保护方法</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。这些方法需要给数据生成者提供有意义的经济和治理利益，并激励他们合作开发比其单独建立更强大的模型。</w:t>
      </w:r>
    </w:p>
    <w:p w14:paraId="099F3732"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 xml:space="preserve">SBT </w:t>
      </w:r>
      <w:r w:rsidRPr="001C44EE">
        <w:rPr>
          <w:rFonts w:ascii="Helvetica" w:eastAsia="宋体" w:hAnsi="Helvetica" w:cs="宋体"/>
          <w:color w:val="333333"/>
          <w:kern w:val="0"/>
          <w:sz w:val="24"/>
          <w:szCs w:val="24"/>
        </w:rPr>
        <w:t>为出处丰富的数据提供了</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rPr>
        <w:t>一种自然的经济激励方案，同时赋予数据创建者对其数据的剩余治理权。</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特别是，</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允许根据个人和社区的特征，对他们的数据</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和数据质量</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进行细致和成比例的针对性激励。与此同时，模型创建者可以跟踪收集到的数据的特征及其社会背景</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如</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所反映的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，然后找到能够抵消偏见和弥补限制的数据贡献者。</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还可以向数据创建者提供定制的治理权，允许他们组成合作社来汇集数据和协商使用。数据创建者的这种自下而上的可编程性使多元智能的未来成为可能，模型创建者可以通过竞争的方式来商讨对相同数据的使用，以构建不同的模型。因此，我们从一个抽离的、铁板一块的</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人工智能</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范式</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它脱离于人类本身，收集大量出处不明的监控数据</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转向采用</w:t>
      </w:r>
      <w:r w:rsidRPr="001C44EE">
        <w:rPr>
          <w:rFonts w:ascii="Helvetica" w:eastAsia="宋体" w:hAnsi="Helvetica" w:cs="宋体"/>
          <w:b/>
          <w:bCs/>
          <w:color w:val="333333"/>
          <w:kern w:val="0"/>
          <w:sz w:val="24"/>
          <w:szCs w:val="24"/>
        </w:rPr>
        <w:t>规模庞大的合作式建构的多元智能，它植根于社会出处并由灵魂账户进行治理。</w:t>
      </w:r>
    </w:p>
    <w:p w14:paraId="3C15345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随着时间的推移，就像</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使灵魂个体化一样，它们也会使模型个体化</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将数据出处、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治理和经济权利直接嵌入到模型的代码中。因此，多元智能</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像人类一样</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构建了嵌入人类社会性的灵魂。或者取决于你如何看待它，人类随着时间的推移在多元智能中进化</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每个人都有一个独特的灵魂，与其他灵魂互补和合作。在这一点上，我们看到了预测市场和人工智能范式朝着多元意义建构的方向融合，将分布广泛的激励和对社会背景的仔细追踪结合起来，以创建一种多样化的模型，这种模型取二者精华，形成比任何一种方法都强大的技术范式。</w:t>
      </w:r>
    </w:p>
    <w:p w14:paraId="148673E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5.3 </w:t>
      </w:r>
      <w:r w:rsidRPr="001C44EE">
        <w:rPr>
          <w:rFonts w:ascii="Helvetica" w:eastAsia="宋体" w:hAnsi="Helvetica" w:cs="宋体"/>
          <w:b/>
          <w:bCs/>
          <w:color w:val="333333"/>
          <w:kern w:val="0"/>
          <w:sz w:val="24"/>
          <w:szCs w:val="24"/>
        </w:rPr>
        <w:t>可编程的多元隐私</w:t>
      </w:r>
    </w:p>
    <w:p w14:paraId="051A4862"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多元智能提出了关于数据隐私的重要问题。毕竟，构建如此强大的智能需要从大型数据集</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如健康数据</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中收集个人数据，或者抓取非人际关系而是共享的数据</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如社交图谱</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自我主权身份</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的倡导者倾向于将数据视为私有财产</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这种关于互动的数据属于我，因此我应该能够选择何时向谁披露这些数据。然而，在简单的私有财产方面，人们对数据经济的认识之不足更甚于实体经济。在简单的双向关系中，比如一段不正当的恋情，揭露信息的权利通常是对等的，通常需要双方的许可和同意。正如学者海伦</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尼森鲍姆</w:t>
      </w:r>
      <w:r w:rsidRPr="001C44EE">
        <w:rPr>
          <w:rFonts w:ascii="Helvetica" w:eastAsia="宋体" w:hAnsi="Helvetica" w:cs="宋体"/>
          <w:color w:val="333333"/>
          <w:kern w:val="0"/>
          <w:sz w:val="24"/>
          <w:szCs w:val="24"/>
        </w:rPr>
        <w:t xml:space="preserve"> (Helen Nissenbaum) </w:t>
      </w:r>
      <w:r w:rsidRPr="001C44EE">
        <w:rPr>
          <w:rFonts w:ascii="Helvetica" w:eastAsia="宋体" w:hAnsi="Helvetica" w:cs="宋体"/>
          <w:color w:val="333333"/>
          <w:kern w:val="0"/>
          <w:sz w:val="24"/>
          <w:szCs w:val="24"/>
        </w:rPr>
        <w:t>所强调的那样，重点不是</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隐私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，而是缺乏在不同背景分享信息的职业操守。剑桥分析公司丑闻主要是关于在未经用户同意的情况下透露其社交图谱的属性和朋友的信息。</w:t>
      </w:r>
    </w:p>
    <w:p w14:paraId="5C577FB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一种更有前景的方法是，将隐私视为一种</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rPr>
        <w:t>可编程的、松散耦合的权利束，以允许访问、更改信息或从信息中获利，而不是将隐私视为可转让的财产权。</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在这种模式下，每个</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如代表凭证或数据存储访问权限的</w:t>
      </w:r>
      <w:r w:rsidRPr="001C44EE">
        <w:rPr>
          <w:rFonts w:ascii="Helvetica" w:eastAsia="宋体" w:hAnsi="Helvetica" w:cs="宋体"/>
          <w:color w:val="333333"/>
          <w:kern w:val="0"/>
          <w:sz w:val="24"/>
          <w:szCs w:val="24"/>
        </w:rPr>
        <w:t xml:space="preserve"> SBT ) </w:t>
      </w:r>
      <w:r w:rsidRPr="001C44EE">
        <w:rPr>
          <w:rFonts w:ascii="Helvetica" w:eastAsia="宋体" w:hAnsi="Helvetica" w:cs="宋体"/>
          <w:color w:val="333333"/>
          <w:kern w:val="0"/>
          <w:sz w:val="24"/>
          <w:szCs w:val="24"/>
        </w:rPr>
        <w:t>在理想情况下还将拥有隐含的可编程产权，以明确可以访问构成</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的基础信息</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持有者、持有者之间的协议、共享财产</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如数据</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以及对第三方的义务。例如，一些发行者会选择让</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完全公开。一些</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，如护照或健康档案，根据自我主权的意</w:t>
      </w:r>
      <w:proofErr w:type="gramStart"/>
      <w:r w:rsidRPr="001C44EE">
        <w:rPr>
          <w:rFonts w:ascii="Helvetica" w:eastAsia="宋体" w:hAnsi="Helvetica" w:cs="宋体"/>
          <w:color w:val="333333"/>
          <w:kern w:val="0"/>
          <w:sz w:val="24"/>
          <w:szCs w:val="24"/>
        </w:rPr>
        <w:t>涵应该</w:t>
      </w:r>
      <w:proofErr w:type="gramEnd"/>
      <w:r w:rsidRPr="001C44EE">
        <w:rPr>
          <w:rFonts w:ascii="Helvetica" w:eastAsia="宋体" w:hAnsi="Helvetica" w:cs="宋体"/>
          <w:color w:val="333333"/>
          <w:kern w:val="0"/>
          <w:sz w:val="24"/>
          <w:szCs w:val="24"/>
        </w:rPr>
        <w:t>是私有的，只能由持有</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的灵魂单方面披露。还有其他的，如表示数据合作社成员身份的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，将会有多重签名或更复杂的社区投票权限，这些必须要所有的或者合乎资格的大多数</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持有人的同意才能披露某些信息。</w:t>
      </w:r>
    </w:p>
    <w:p w14:paraId="23CA639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虽然目前存在一些技术问题</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能够把</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编程成这样吗</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和围绕激励兼容性的重要问题</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在第</w:t>
      </w:r>
      <w:r w:rsidRPr="001C44EE">
        <w:rPr>
          <w:rFonts w:ascii="Helvetica" w:eastAsia="宋体" w:hAnsi="Helvetica" w:cs="宋体"/>
          <w:color w:val="333333"/>
          <w:kern w:val="0"/>
          <w:sz w:val="24"/>
          <w:szCs w:val="24"/>
        </w:rPr>
        <w:t xml:space="preserve"> 7 </w:t>
      </w:r>
      <w:r w:rsidRPr="001C44EE">
        <w:rPr>
          <w:rFonts w:ascii="Helvetica" w:eastAsia="宋体" w:hAnsi="Helvetica" w:cs="宋体"/>
          <w:color w:val="333333"/>
          <w:kern w:val="0"/>
          <w:sz w:val="24"/>
          <w:szCs w:val="24"/>
        </w:rPr>
        <w:t>章节中进一</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步探讨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，但我们仍然认为可编程的多元隐私</w:t>
      </w:r>
      <w:r w:rsidRPr="001C44EE">
        <w:rPr>
          <w:rFonts w:ascii="Helvetica" w:eastAsia="宋体" w:hAnsi="Helvetica" w:cs="宋体"/>
          <w:color w:val="333333"/>
          <w:kern w:val="0"/>
          <w:sz w:val="24"/>
          <w:szCs w:val="24"/>
        </w:rPr>
        <w:lastRenderedPageBreak/>
        <w:t>值得进一步的研究，它提供了替代范例没有的关键优势。根据我们的方法，</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有可能使隐私成为一种可编程、可组合的权利，可以映射到我们目前拥有的一系列复杂的期望和协议上。此外，这种可编程性可以帮助我们重新想象新的配置，因为隐私</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作为一种访问信息的权限</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rPr>
        <w:t>可以有无限多种方式，可以由</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使用权</w:t>
      </w:r>
      <w:r w:rsidRPr="001C44EE">
        <w:rPr>
          <w:rFonts w:ascii="Helvetica" w:eastAsia="宋体" w:hAnsi="Helvetica" w:cs="宋体"/>
          <w:b/>
          <w:bCs/>
          <w:color w:val="333333"/>
          <w:kern w:val="0"/>
          <w:sz w:val="24"/>
          <w:szCs w:val="24"/>
        </w:rPr>
        <w:t>” (usus)</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处置权</w:t>
      </w:r>
      <w:r w:rsidRPr="001C44EE">
        <w:rPr>
          <w:rFonts w:ascii="Helvetica" w:eastAsia="宋体" w:hAnsi="Helvetica" w:cs="宋体"/>
          <w:b/>
          <w:bCs/>
          <w:color w:val="333333"/>
          <w:kern w:val="0"/>
          <w:sz w:val="24"/>
          <w:szCs w:val="24"/>
        </w:rPr>
        <w:t>” (</w:t>
      </w:r>
      <w:proofErr w:type="spellStart"/>
      <w:r w:rsidRPr="001C44EE">
        <w:rPr>
          <w:rFonts w:ascii="Helvetica" w:eastAsia="宋体" w:hAnsi="Helvetica" w:cs="宋体"/>
          <w:b/>
          <w:bCs/>
          <w:color w:val="333333"/>
          <w:kern w:val="0"/>
          <w:sz w:val="24"/>
          <w:szCs w:val="24"/>
        </w:rPr>
        <w:t>abusus</w:t>
      </w:r>
      <w:proofErr w:type="spellEnd"/>
      <w:r w:rsidRPr="001C44EE">
        <w:rPr>
          <w:rFonts w:ascii="Helvetica" w:eastAsia="宋体" w:hAnsi="Helvetica" w:cs="宋体"/>
          <w:b/>
          <w:bCs/>
          <w:color w:val="333333"/>
          <w:kern w:val="0"/>
          <w:sz w:val="24"/>
          <w:szCs w:val="24"/>
        </w:rPr>
        <w:t xml:space="preserve">) </w:t>
      </w:r>
      <w:r w:rsidRPr="001C44EE">
        <w:rPr>
          <w:rFonts w:ascii="Helvetica" w:eastAsia="宋体" w:hAnsi="Helvetica" w:cs="宋体"/>
          <w:b/>
          <w:bCs/>
          <w:color w:val="333333"/>
          <w:kern w:val="0"/>
          <w:sz w:val="24"/>
          <w:szCs w:val="24"/>
        </w:rPr>
        <w:t>和</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收益权</w:t>
      </w:r>
      <w:r w:rsidRPr="001C44EE">
        <w:rPr>
          <w:rFonts w:ascii="Helvetica" w:eastAsia="宋体" w:hAnsi="Helvetica" w:cs="宋体"/>
          <w:b/>
          <w:bCs/>
          <w:color w:val="333333"/>
          <w:kern w:val="0"/>
          <w:sz w:val="24"/>
          <w:szCs w:val="24"/>
        </w:rPr>
        <w:t xml:space="preserve">” (fructus) </w:t>
      </w:r>
      <w:r w:rsidRPr="001C44EE">
        <w:rPr>
          <w:rFonts w:ascii="Helvetica" w:eastAsia="宋体" w:hAnsi="Helvetica" w:cs="宋体"/>
          <w:b/>
          <w:bCs/>
          <w:color w:val="333333"/>
          <w:kern w:val="0"/>
          <w:sz w:val="24"/>
          <w:szCs w:val="24"/>
        </w:rPr>
        <w:t>组合起来，</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以创建一个细致的访问权利集。例如，</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可以使用特定的隐私保护技术，允许对数据存储进行计算</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这些数据存储可能由多个灵魂所有和管理。一些</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甚至允许以某种方式访问数据，在这种方式下可以进行某些计算，但是结果不能向第三方证明。一个简单的例子是投票</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投票机制需要统计每个灵魂的投票，但是投票结果对其他任何人是不可证明的，以防止买票。</w:t>
      </w:r>
    </w:p>
    <w:p w14:paraId="265BA43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通信可能是共享数据最典型的形式。然而，现在的通信通道既缺乏用户控制和治理</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使用权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处置权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，同时又将用户的注意力</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收益权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拍卖给竞价最高者</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即使只是一个机器人。</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有潜力以更健康的形式管理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注意力经济</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使灵魂能够过滤其社交图谱之外的，可能来自机器人的垃圾信息，同时提升来自真实社区的交流。听众可能会更清楚自己在听谁说话，也能更好地认可激发洞察力的作品。不同于为了最大化用户参与度而做的优化，这种经济是为了</w:t>
      </w:r>
      <w:proofErr w:type="gramStart"/>
      <w:r w:rsidRPr="001C44EE">
        <w:rPr>
          <w:rFonts w:ascii="Helvetica" w:eastAsia="宋体" w:hAnsi="Helvetica" w:cs="宋体"/>
          <w:color w:val="333333"/>
          <w:kern w:val="0"/>
          <w:sz w:val="24"/>
          <w:szCs w:val="24"/>
        </w:rPr>
        <w:t>提高正</w:t>
      </w:r>
      <w:proofErr w:type="gramEnd"/>
      <w:r w:rsidRPr="001C44EE">
        <w:rPr>
          <w:rFonts w:ascii="Helvetica" w:eastAsia="宋体" w:hAnsi="Helvetica" w:cs="宋体"/>
          <w:color w:val="333333"/>
          <w:kern w:val="0"/>
          <w:sz w:val="24"/>
          <w:szCs w:val="24"/>
        </w:rPr>
        <w:t>和协作以及产生有价值的共同创造而优化。这种通信通道对于安全性也很重要</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如上所述，</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高带宽</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通信通道对于建立社区恢复的安全基础来说至关重要。</w:t>
      </w:r>
    </w:p>
    <w:p w14:paraId="24B6F42C"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6 </w:t>
      </w:r>
      <w:r w:rsidRPr="001C44EE">
        <w:rPr>
          <w:rFonts w:ascii="inherit" w:eastAsia="宋体" w:hAnsi="inherit" w:cs="宋体"/>
          <w:color w:val="333333"/>
          <w:kern w:val="0"/>
          <w:sz w:val="27"/>
          <w:szCs w:val="27"/>
        </w:rPr>
        <w:t>去中心化社会</w:t>
      </w:r>
    </w:p>
    <w:p w14:paraId="19C205F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Web3 </w:t>
      </w:r>
      <w:r w:rsidRPr="001C44EE">
        <w:rPr>
          <w:rFonts w:ascii="Helvetica" w:eastAsia="宋体" w:hAnsi="Helvetica" w:cs="宋体"/>
          <w:color w:val="333333"/>
          <w:kern w:val="0"/>
          <w:sz w:val="24"/>
          <w:szCs w:val="24"/>
        </w:rPr>
        <w:t>希望能对社会的各方面产生影响，而不是仅限于金融系统。但当前的社会结构，包括家庭、宗教团体、团队、公司、公民组织、名人、民主体制等，在虚拟世界（通常被称为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元宇宙</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）中没有可对应的存在，没有一种原语来代表人类灵魂，以及他们所支持的更广泛关系。如果</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没有线上持久身份、自己的信任和协作模式，以及具有可组合性的权利与权限，那么我们看到的将是女巫攻击、合谋虚拟世界大行其道，以及完全是可转让私有财产的有限经济活动，这些全部都会导向</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"https://vitalik.ca/general/2021/09/26/limits.html"</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超级金融化</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w:t>
      </w:r>
    </w:p>
    <w:p w14:paraId="436AACB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为避免过度金融化</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但同时能释放</w:t>
      </w:r>
      <w:proofErr w:type="gramStart"/>
      <w:r w:rsidRPr="001C44EE">
        <w:rPr>
          <w:rFonts w:ascii="Helvetica" w:eastAsia="宋体" w:hAnsi="Helvetica" w:cs="宋体"/>
          <w:color w:val="333333"/>
          <w:kern w:val="0"/>
          <w:sz w:val="24"/>
          <w:szCs w:val="24"/>
        </w:rPr>
        <w:t>指数级</w:t>
      </w:r>
      <w:proofErr w:type="gramEnd"/>
      <w:r w:rsidRPr="001C44EE">
        <w:rPr>
          <w:rFonts w:ascii="Helvetica" w:eastAsia="宋体" w:hAnsi="Helvetica" w:cs="宋体"/>
          <w:color w:val="333333"/>
          <w:kern w:val="0"/>
          <w:sz w:val="24"/>
          <w:szCs w:val="24"/>
        </w:rPr>
        <w:t>增长</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我们提议将虚拟世界和现实世界的社会属性融合并增强，让个体和社区得以把丰富的社会和经济关系进行编码。但仅仅建立在信任与合作上是不够的。修正在信任网络里的偏见和过度协作的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或合谋</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的倾向，对于鼓励比以前更复杂、更多样化、跨越比以往更大社交距离的社会关系至关重要。</w:t>
      </w:r>
      <w:r w:rsidRPr="001C44EE">
        <w:rPr>
          <w:rFonts w:ascii="Helvetica" w:eastAsia="宋体" w:hAnsi="Helvetica" w:cs="宋体"/>
          <w:b/>
          <w:bCs/>
          <w:color w:val="333333"/>
          <w:kern w:val="0"/>
          <w:sz w:val="24"/>
          <w:szCs w:val="24"/>
        </w:rPr>
        <w:t>我们把这一愿景称为</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去中心化社会（</w:t>
      </w:r>
      <w:proofErr w:type="spellStart"/>
      <w:r w:rsidRPr="001C44EE">
        <w:rPr>
          <w:rFonts w:ascii="Helvetica" w:eastAsia="宋体" w:hAnsi="Helvetica" w:cs="宋体"/>
          <w:b/>
          <w:bCs/>
          <w:color w:val="333333"/>
          <w:kern w:val="0"/>
          <w:sz w:val="24"/>
          <w:szCs w:val="24"/>
        </w:rPr>
        <w:t>DeSoc</w:t>
      </w:r>
      <w:proofErr w:type="spellEnd"/>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。一种共决的社会性，灵魂和社区自下而上地召集，它们作为彼此的新兴属性，在不同规模上创造多元的网络物品。</w:t>
      </w:r>
    </w:p>
    <w:p w14:paraId="6E71C5B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我们强调多元网络物品是</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的一个重要特性，因为网络是经济增长最重要的引擎，但也最容易受私人参与者</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和强大政府进行反乌托邦式的控制。最显著的经济增长来自不断增长的网络收益，在这种条件下每一单位的新增输入都产生更多的输出。简单的实体网络包括道路、电网、城市以及其它构建在劳动力与资本投入之上的基础设施。强大的数字网络包括构建在数据之上的市场、预测模型以及多元智能。新古典经济学讲的是收益递减，即每一单位的新增输入都会比之前一单位的输入获得更少的产出，</w:t>
      </w:r>
      <w:proofErr w:type="gramStart"/>
      <w:r w:rsidRPr="001C44EE">
        <w:rPr>
          <w:rFonts w:ascii="Helvetica" w:eastAsia="宋体" w:hAnsi="Helvetica" w:cs="宋体"/>
          <w:color w:val="333333"/>
          <w:kern w:val="0"/>
          <w:sz w:val="24"/>
          <w:szCs w:val="24"/>
        </w:rPr>
        <w:t>且财产私有会</w:t>
      </w:r>
      <w:proofErr w:type="gramEnd"/>
      <w:r w:rsidRPr="001C44EE">
        <w:rPr>
          <w:rFonts w:ascii="Helvetica" w:eastAsia="宋体" w:hAnsi="Helvetica" w:cs="宋体"/>
          <w:color w:val="333333"/>
          <w:kern w:val="0"/>
          <w:sz w:val="24"/>
          <w:szCs w:val="24"/>
        </w:rPr>
        <w:t>产出</w:t>
      </w:r>
      <w:r w:rsidRPr="001C44EE">
        <w:rPr>
          <w:rFonts w:ascii="Helvetica" w:eastAsia="宋体" w:hAnsi="Helvetica" w:cs="宋体"/>
          <w:color w:val="333333"/>
          <w:kern w:val="0"/>
          <w:sz w:val="24"/>
          <w:szCs w:val="24"/>
        </w:rPr>
        <w:lastRenderedPageBreak/>
        <w:t>最高效的结果，上述两种情况都不适用于这个理论。把私有财产应用到收益递增的情况会产生相反的结果，网络增长会被寻租行为所扼杀。两个城市之间的道路可以通过贸易获得增长的收益。但如果同一条道路是私有财产，且所有者选择寻租的价值超过了两个城市贸易的价值，这种增长就会被扼杀。但公有网络也存在自己的问题，例如容易受到监管俘虏，或是不能获得足够的运营资金。</w:t>
      </w:r>
    </w:p>
    <w:p w14:paraId="1DBB15B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proofErr w:type="gramStart"/>
      <w:r w:rsidRPr="001C44EE">
        <w:rPr>
          <w:rFonts w:ascii="Helvetica" w:eastAsia="宋体" w:hAnsi="Helvetica" w:cs="宋体"/>
          <w:color w:val="333333"/>
          <w:kern w:val="0"/>
          <w:sz w:val="24"/>
          <w:szCs w:val="24"/>
        </w:rPr>
        <w:t>当既不是</w:t>
      </w:r>
      <w:proofErr w:type="gramEnd"/>
      <w:r w:rsidRPr="001C44EE">
        <w:rPr>
          <w:rFonts w:ascii="Helvetica" w:eastAsia="宋体" w:hAnsi="Helvetica" w:cs="宋体"/>
          <w:color w:val="333333"/>
          <w:kern w:val="0"/>
          <w:sz w:val="24"/>
          <w:szCs w:val="24"/>
        </w:rPr>
        <w:t>完全公有，也不是完全私有，而是作为部分和多元共享物品时，收益递增的网络最为高效。</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为分解、重组所有权提供了社会基础，可以将产权分解为使用权</w:t>
      </w:r>
      <w:r w:rsidRPr="001C44EE">
        <w:rPr>
          <w:rFonts w:ascii="Helvetica" w:eastAsia="宋体" w:hAnsi="Helvetica" w:cs="宋体"/>
          <w:color w:val="333333"/>
          <w:kern w:val="0"/>
          <w:sz w:val="24"/>
          <w:szCs w:val="24"/>
        </w:rPr>
        <w:t xml:space="preserve"> (“usus”)</w:t>
      </w:r>
      <w:r w:rsidRPr="001C44EE">
        <w:rPr>
          <w:rFonts w:ascii="Helvetica" w:eastAsia="宋体" w:hAnsi="Helvetica" w:cs="宋体"/>
          <w:color w:val="333333"/>
          <w:kern w:val="0"/>
          <w:sz w:val="24"/>
          <w:szCs w:val="24"/>
        </w:rPr>
        <w:t>、消费或销毁权</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abusus</w:t>
      </w:r>
      <w:proofErr w:type="spell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、收益权</w:t>
      </w:r>
      <w:r w:rsidRPr="001C44EE">
        <w:rPr>
          <w:rFonts w:ascii="Helvetica" w:eastAsia="宋体" w:hAnsi="Helvetica" w:cs="宋体"/>
          <w:color w:val="333333"/>
          <w:kern w:val="0"/>
          <w:sz w:val="24"/>
          <w:szCs w:val="24"/>
        </w:rPr>
        <w:t xml:space="preserve"> (“fructus”)</w:t>
      </w:r>
      <w:r w:rsidRPr="001C44EE">
        <w:rPr>
          <w:rFonts w:ascii="Helvetica" w:eastAsia="宋体" w:hAnsi="Helvetica" w:cs="宋体"/>
          <w:color w:val="333333"/>
          <w:kern w:val="0"/>
          <w:sz w:val="24"/>
          <w:szCs w:val="24"/>
        </w:rPr>
        <w:t>，还能提供高效的治理机制来增强信任与合作，同时监察是否存在共谋与俘虏。我们在文章中探讨了多种机制，例如以社区为基础的</w:t>
      </w:r>
      <w:r w:rsidRPr="001C44EE">
        <w:rPr>
          <w:rFonts w:ascii="Helvetica" w:eastAsia="宋体" w:hAnsi="Helvetica" w:cs="宋体"/>
          <w:color w:val="333333"/>
          <w:kern w:val="0"/>
          <w:sz w:val="24"/>
          <w:szCs w:val="24"/>
        </w:rPr>
        <w:t xml:space="preserve"> SALSA </w:t>
      </w:r>
      <w:r w:rsidRPr="001C44EE">
        <w:rPr>
          <w:rFonts w:ascii="Helvetica" w:eastAsia="宋体" w:hAnsi="Helvetica" w:cs="宋体"/>
          <w:color w:val="333333"/>
          <w:kern w:val="0"/>
          <w:sz w:val="24"/>
          <w:szCs w:val="24"/>
        </w:rPr>
        <w:t>、对相关性分数降低权重的二次方募资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和二次方投票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。而这里所谈到的第三种机制</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部分和多元所有权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可以避免完全私有带来的寻租行为，以及完全公有带来的监管俘虏。</w:t>
      </w:r>
    </w:p>
    <w:p w14:paraId="2D3DAAB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在很多方面，</w:t>
      </w:r>
      <w:r w:rsidRPr="001C44EE">
        <w:rPr>
          <w:rFonts w:ascii="Helvetica" w:eastAsia="宋体" w:hAnsi="Helvetica" w:cs="宋体"/>
          <w:color w:val="333333"/>
          <w:kern w:val="0"/>
          <w:sz w:val="24"/>
          <w:szCs w:val="24"/>
        </w:rPr>
        <w:t> </w:t>
      </w:r>
      <w:r w:rsidRPr="001C44EE">
        <w:rPr>
          <w:rFonts w:ascii="Helvetica" w:eastAsia="宋体" w:hAnsi="Helvetica" w:cs="宋体"/>
          <w:b/>
          <w:bCs/>
          <w:color w:val="333333"/>
          <w:kern w:val="0"/>
          <w:sz w:val="24"/>
          <w:szCs w:val="24"/>
        </w:rPr>
        <w:t>现今的</w:t>
      </w:r>
      <w:r w:rsidRPr="001C44EE">
        <w:rPr>
          <w:rFonts w:ascii="Helvetica" w:eastAsia="宋体" w:hAnsi="Helvetica" w:cs="宋体"/>
          <w:b/>
          <w:bCs/>
          <w:color w:val="333333"/>
          <w:kern w:val="0"/>
          <w:sz w:val="24"/>
          <w:szCs w:val="24"/>
        </w:rPr>
        <w:t xml:space="preserve"> DeFi </w:t>
      </w:r>
      <w:r w:rsidRPr="001C44EE">
        <w:rPr>
          <w:rFonts w:ascii="Helvetica" w:eastAsia="宋体" w:hAnsi="Helvetica" w:cs="宋体"/>
          <w:b/>
          <w:bCs/>
          <w:color w:val="333333"/>
          <w:kern w:val="0"/>
          <w:sz w:val="24"/>
          <w:szCs w:val="24"/>
        </w:rPr>
        <w:t>是一种收益递减的私有财产范式，朝着收益递增的网络转变。</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由于</w:t>
      </w:r>
      <w:r w:rsidRPr="001C44EE">
        <w:rPr>
          <w:rFonts w:ascii="Helvetica" w:eastAsia="宋体" w:hAnsi="Helvetica" w:cs="宋体"/>
          <w:color w:val="333333"/>
          <w:kern w:val="0"/>
          <w:sz w:val="24"/>
          <w:szCs w:val="24"/>
        </w:rPr>
        <w:t xml:space="preserve">DeFi </w:t>
      </w:r>
      <w:r w:rsidRPr="001C44EE">
        <w:rPr>
          <w:rFonts w:ascii="Helvetica" w:eastAsia="宋体" w:hAnsi="Helvetica" w:cs="宋体"/>
          <w:color w:val="333333"/>
          <w:kern w:val="0"/>
          <w:sz w:val="24"/>
          <w:szCs w:val="24"/>
        </w:rPr>
        <w:t>基于去信任的前提构建，它天然地被局限于私有财产完全可转让</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如，可转让的代币</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的模式中，在这种模式中主要包含</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使用权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销毁权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收益权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。最好的情况是，</w:t>
      </w:r>
      <w:r w:rsidRPr="001C44EE">
        <w:rPr>
          <w:rFonts w:ascii="Helvetica" w:eastAsia="宋体" w:hAnsi="Helvetica" w:cs="宋体"/>
          <w:color w:val="333333"/>
          <w:kern w:val="0"/>
          <w:sz w:val="24"/>
          <w:szCs w:val="24"/>
        </w:rPr>
        <w:t xml:space="preserve">DeFi </w:t>
      </w:r>
      <w:r w:rsidRPr="001C44EE">
        <w:rPr>
          <w:rFonts w:ascii="Helvetica" w:eastAsia="宋体" w:hAnsi="Helvetica" w:cs="宋体"/>
          <w:color w:val="333333"/>
          <w:kern w:val="0"/>
          <w:sz w:val="24"/>
          <w:szCs w:val="24"/>
        </w:rPr>
        <w:t>有可能因寻租行为扼制网络的增长，最坏的情况是有可能催生由巨鲸主导的反乌托邦式审查垄断，他们在一场</w:t>
      </w:r>
      <w:proofErr w:type="gramStart"/>
      <w:r w:rsidRPr="001C44EE">
        <w:rPr>
          <w:rFonts w:ascii="Helvetica" w:eastAsia="宋体" w:hAnsi="Helvetica" w:cs="宋体"/>
          <w:color w:val="333333"/>
          <w:kern w:val="0"/>
          <w:sz w:val="24"/>
          <w:szCs w:val="24"/>
        </w:rPr>
        <w:t>逐底竞争</w:t>
      </w:r>
      <w:proofErr w:type="gramEnd"/>
      <w:r w:rsidRPr="001C44EE">
        <w:rPr>
          <w:rFonts w:ascii="Helvetica" w:eastAsia="宋体" w:hAnsi="Helvetica" w:cs="宋体"/>
          <w:color w:val="333333"/>
          <w:kern w:val="0"/>
          <w:sz w:val="24"/>
          <w:szCs w:val="24"/>
        </w:rPr>
        <w:t>中收割和囤积用户数据，就像在</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发生的那样。</w:t>
      </w:r>
    </w:p>
    <w:p w14:paraId="31CBB52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将</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中对网络价值的控制和投机的竞赛转变为自下而上地协作，以对网络价值进行构建、参与和治理。至少，</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的社会基础可以帮助</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抵御女巫攻击（赋能社区治理）、吸血鬼攻击（内化正向的外部性来构建一个开源网络）、合谋攻击（保持网络的去中心化）。借助</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的结构性纠偏，</w:t>
      </w:r>
      <w:r w:rsidRPr="001C44EE">
        <w:rPr>
          <w:rFonts w:ascii="Helvetica" w:eastAsia="宋体" w:hAnsi="Helvetica" w:cs="宋体"/>
          <w:color w:val="333333"/>
          <w:kern w:val="0"/>
          <w:sz w:val="24"/>
          <w:szCs w:val="24"/>
        </w:rPr>
        <w:t xml:space="preserve">DeFi </w:t>
      </w:r>
      <w:r w:rsidRPr="001C44EE">
        <w:rPr>
          <w:rFonts w:ascii="Helvetica" w:eastAsia="宋体" w:hAnsi="Helvetica" w:cs="宋体"/>
          <w:color w:val="333333"/>
          <w:kern w:val="0"/>
          <w:sz w:val="24"/>
          <w:szCs w:val="24"/>
        </w:rPr>
        <w:t>可以支持、扩展多元网络，让更广泛的人受益</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因为它得到最多样化成员的共识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而不是进一步巩固被狭隘利益所控制的网络。</w:t>
      </w:r>
    </w:p>
    <w:p w14:paraId="6EF2791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然而，</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最大优势在于其网络的可组合性。持续递增的收益和网络增长不仅避免了寻租行为带来的风险，而且还鼓励嵌套网络的扩散和交叉。一条道路可以形成两个城市之间的网络。但如果切断更广泛的合作，两个合作城市最终将触及收益递减的天花板</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要么是因为拥堵（道路和住房），要么是因为没有新增用户了（他们可以服务的人群已达到极限）。只有通过技术创新和扩展网络，与临近网络进行合作</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即使是松散的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以获得增长收益的新来源，价值才能继续呈</w:t>
      </w:r>
      <w:proofErr w:type="gramStart"/>
      <w:r w:rsidRPr="001C44EE">
        <w:rPr>
          <w:rFonts w:ascii="Helvetica" w:eastAsia="宋体" w:hAnsi="Helvetica" w:cs="宋体"/>
          <w:color w:val="333333"/>
          <w:kern w:val="0"/>
          <w:sz w:val="24"/>
          <w:szCs w:val="24"/>
        </w:rPr>
        <w:t>指数级</w:t>
      </w:r>
      <w:proofErr w:type="gramEnd"/>
      <w:r w:rsidRPr="001C44EE">
        <w:rPr>
          <w:rFonts w:ascii="Helvetica" w:eastAsia="宋体" w:hAnsi="Helvetica" w:cs="宋体"/>
          <w:color w:val="333333"/>
          <w:kern w:val="0"/>
          <w:sz w:val="24"/>
          <w:szCs w:val="24"/>
        </w:rPr>
        <w:t>增长。一些合作将是物理层面上的，逐步扩展</w:t>
      </w:r>
      <w:proofErr w:type="gramStart"/>
      <w:r w:rsidRPr="001C44EE">
        <w:rPr>
          <w:rFonts w:ascii="Helvetica" w:eastAsia="宋体" w:hAnsi="Helvetica" w:cs="宋体"/>
          <w:color w:val="333333"/>
          <w:kern w:val="0"/>
          <w:sz w:val="24"/>
          <w:szCs w:val="24"/>
        </w:rPr>
        <w:t>跨空间</w:t>
      </w:r>
      <w:proofErr w:type="gramEnd"/>
      <w:r w:rsidRPr="001C44EE">
        <w:rPr>
          <w:rFonts w:ascii="Helvetica" w:eastAsia="宋体" w:hAnsi="Helvetica" w:cs="宋体"/>
          <w:color w:val="333333"/>
          <w:kern w:val="0"/>
          <w:sz w:val="24"/>
          <w:szCs w:val="24"/>
        </w:rPr>
        <w:t>的实体贸易。但更多的连接将是信息化和数字化的。随着时间的推移，我们将看到物理和数字网络之间新的合作矩阵，依赖并扩展它们所建立的社会互连。</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促成的正是这种交叉的、部分嵌套的、</w:t>
      </w:r>
      <w:proofErr w:type="gramStart"/>
      <w:r w:rsidRPr="001C44EE">
        <w:rPr>
          <w:rFonts w:ascii="Helvetica" w:eastAsia="宋体" w:hAnsi="Helvetica" w:cs="宋体"/>
          <w:color w:val="333333"/>
          <w:kern w:val="0"/>
          <w:sz w:val="24"/>
          <w:szCs w:val="24"/>
        </w:rPr>
        <w:t>跨数字</w:t>
      </w:r>
      <w:proofErr w:type="gramEnd"/>
      <w:r w:rsidRPr="001C44EE">
        <w:rPr>
          <w:rFonts w:ascii="Helvetica" w:eastAsia="宋体" w:hAnsi="Helvetica" w:cs="宋体"/>
          <w:color w:val="333333"/>
          <w:kern w:val="0"/>
          <w:sz w:val="24"/>
          <w:szCs w:val="24"/>
        </w:rPr>
        <w:t>和物理世界不断增长的网络合作结构。</w:t>
      </w:r>
    </w:p>
    <w:p w14:paraId="671CE10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通过构建网络和相互协作，</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出现在政治和市场的交汇处</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并通过社会性增强二者。</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实现了</w:t>
      </w:r>
      <w:r w:rsidRPr="001C44EE">
        <w:rPr>
          <w:rFonts w:ascii="Helvetica" w:eastAsia="宋体" w:hAnsi="Helvetica" w:cs="宋体"/>
          <w:color w:val="333333"/>
          <w:kern w:val="0"/>
          <w:sz w:val="24"/>
          <w:szCs w:val="24"/>
        </w:rPr>
        <w:t xml:space="preserve"> J·C·R·</w:t>
      </w:r>
      <w:r w:rsidRPr="001C44EE">
        <w:rPr>
          <w:rFonts w:ascii="Helvetica" w:eastAsia="宋体" w:hAnsi="Helvetica" w:cs="宋体"/>
          <w:color w:val="333333"/>
          <w:kern w:val="0"/>
          <w:sz w:val="24"/>
          <w:szCs w:val="24"/>
        </w:rPr>
        <w:t>利克里德（创建互联网的阿帕网的创始人）在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星际计算机网络</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中</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人机共生</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的愿景，并在信任的基础上显著增强了社会活力。不同于</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以去信任为前提，</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对支持当今实体经济的信任网络进行编码，并使我们能够利用它们来生成多元网络物品，能够抵御俘虏、</w:t>
      </w:r>
      <w:r w:rsidRPr="001C44EE">
        <w:rPr>
          <w:rFonts w:ascii="Helvetica" w:eastAsia="宋体" w:hAnsi="Helvetica" w:cs="宋体"/>
          <w:color w:val="333333"/>
          <w:kern w:val="0"/>
          <w:sz w:val="24"/>
          <w:szCs w:val="24"/>
        </w:rPr>
        <w:lastRenderedPageBreak/>
        <w:t>寻租或控制。借助这种增强的社会性，</w:t>
      </w:r>
      <w:r w:rsidRPr="001C44EE">
        <w:rPr>
          <w:rFonts w:ascii="Helvetica" w:eastAsia="宋体" w:hAnsi="Helvetica" w:cs="宋体"/>
          <w:color w:val="333333"/>
          <w:kern w:val="0"/>
          <w:sz w:val="24"/>
          <w:szCs w:val="24"/>
        </w:rPr>
        <w:t xml:space="preserve">web3 </w:t>
      </w:r>
      <w:r w:rsidRPr="001C44EE">
        <w:rPr>
          <w:rFonts w:ascii="Helvetica" w:eastAsia="宋体" w:hAnsi="Helvetica" w:cs="宋体"/>
          <w:color w:val="333333"/>
          <w:kern w:val="0"/>
          <w:sz w:val="24"/>
          <w:szCs w:val="24"/>
        </w:rPr>
        <w:t>可以避免短期的超级金融化，且支持跨越社交距离的、收益递增的无限未来。</w:t>
      </w:r>
    </w:p>
    <w:p w14:paraId="59F138F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6.1 </w:t>
      </w:r>
      <w:r w:rsidRPr="001C44EE">
        <w:rPr>
          <w:rFonts w:ascii="Helvetica" w:eastAsia="宋体" w:hAnsi="Helvetica" w:cs="宋体"/>
          <w:b/>
          <w:bCs/>
          <w:color w:val="333333"/>
          <w:kern w:val="0"/>
          <w:sz w:val="24"/>
          <w:szCs w:val="24"/>
        </w:rPr>
        <w:t>灵魂可以升入天堂，亦可坠落地狱</w:t>
      </w:r>
    </w:p>
    <w:p w14:paraId="1623EFE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尽管我们有选择性地强调了那些我们认为有前景的，</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所打开的潜力，但重要的是要记住，几乎任何具有这种变革潜力的技术都具有相似的破坏性变革潜力：火具有烧毁性；车轮具有强力碾压性；电视洗脑；汽车污染；信用卡令人陷入债务陷阱等等。在这里，可用于提供团体内部变革动力，跨越差异实现合作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，也通用可以用于自动对弱势群体划红线，甚至将其作为网络或物理攻击的对象，对其实施限制性的移民政策，或发放掠夺性的贷款。许多这些可能在当前的</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生态系统中不太突出，因为在当前的基础上它们还不是重要的概念。施展</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优势也会带来这些危害。正如做一个有血有肉的人的缺点是可能会受伤害，拥有灵魂的缺点是这个灵魂有可能会坠入地狱，而建立一个社会的缺点是，社会经常被仇恨、偏见、暴力和恐惧鼓动。人性是是伟大、但往往伴随着悲剧的实验。</w:t>
      </w:r>
    </w:p>
    <w:p w14:paraId="7BB7D21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当我们审视</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可能带来的反乌托邦特质时，我们还应该将这种可能性与其它技术带来的反乌托邦特质进行比较。</w:t>
      </w:r>
      <w:r w:rsidRPr="001C44EE">
        <w:rPr>
          <w:rFonts w:ascii="Helvetica" w:eastAsia="宋体" w:hAnsi="Helvetica" w:cs="宋体"/>
          <w:color w:val="333333"/>
          <w:kern w:val="0"/>
          <w:sz w:val="24"/>
          <w:szCs w:val="24"/>
        </w:rPr>
        <w:t xml:space="preserve">Web2 </w:t>
      </w:r>
      <w:r w:rsidRPr="001C44EE">
        <w:rPr>
          <w:rFonts w:ascii="Helvetica" w:eastAsia="宋体" w:hAnsi="Helvetica" w:cs="宋体"/>
          <w:color w:val="333333"/>
          <w:kern w:val="0"/>
          <w:sz w:val="24"/>
          <w:szCs w:val="24"/>
        </w:rPr>
        <w:t>为不透明的威权监视和社会控制提供了架构。</w:t>
      </w:r>
      <w:r w:rsidRPr="001C44EE">
        <w:rPr>
          <w:rFonts w:ascii="Helvetica" w:eastAsia="宋体" w:hAnsi="Helvetica" w:cs="宋体"/>
          <w:color w:val="333333"/>
          <w:kern w:val="0"/>
          <w:sz w:val="24"/>
          <w:szCs w:val="24"/>
        </w:rPr>
        <w:t xml:space="preserve">Web2 </w:t>
      </w:r>
      <w:r w:rsidRPr="001C44EE">
        <w:rPr>
          <w:rFonts w:ascii="Helvetica" w:eastAsia="宋体" w:hAnsi="Helvetica" w:cs="宋体"/>
          <w:color w:val="333333"/>
          <w:kern w:val="0"/>
          <w:sz w:val="24"/>
          <w:szCs w:val="24"/>
        </w:rPr>
        <w:t>通常依赖自上而下的人工官僚机制来赋予大家身份（例如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驾驶执照</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则依赖于横向（</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点对点</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）的社会证明。</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使得灵魂可以将自己的社会关系编码并共同创建多元化的财产，而</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则用不透明的算法作为社会关系的中介或将其货币化，这些算法可能带来两极化、分裂和误导。</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避开了自上而下、不透明的社会信用系统。而</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则在其基础上形成偏见。</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把灵魂视为主体，而</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把灵魂视为客体。</w:t>
      </w:r>
    </w:p>
    <w:p w14:paraId="56031C9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至少在短期内，使用</w:t>
      </w:r>
      <w:r w:rsidRPr="001C44EE">
        <w:rPr>
          <w:rFonts w:ascii="Helvetica" w:eastAsia="宋体" w:hAnsi="Helvetica" w:cs="宋体"/>
          <w:color w:val="333333"/>
          <w:kern w:val="0"/>
          <w:sz w:val="24"/>
          <w:szCs w:val="24"/>
        </w:rPr>
        <w:t xml:space="preserve"> DeFi</w:t>
      </w:r>
      <w:r w:rsidRPr="001C44EE">
        <w:rPr>
          <w:rFonts w:ascii="Helvetica" w:eastAsia="宋体" w:hAnsi="Helvetica" w:cs="宋体"/>
          <w:color w:val="333333"/>
          <w:kern w:val="0"/>
          <w:sz w:val="24"/>
          <w:szCs w:val="24"/>
        </w:rPr>
        <w:t>（没有任何身份基础层）进行社会控制的风险较小。但</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有其自身的反乌托邦特质。尽管</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克服了明显的中心化形式</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特定参与者在系统中拥有极大的正式权力</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但</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并没有内置的方式解决隐性的中心化问题，例如合谋和市场力量。垄断并不总是像过去的标准石油公司一样显而易见。合谋甚至可能发生在生态系统的更高和更不可见的层面。今天我们看到，随着一类机构资产管理公司（如先锋、贝莱德、道富、富达等）的崛起，它们是所有大银行、航空公司、汽车公司和其它主要行业的最大股东。由于此类资产管理公司持有业内所有竞争对手的股份（例如每一家大航空公司的股份），他们的动机是使他们持有股份的公司看上去是竞争行业，实际上是在搞垄断，牺牲消费者和公众的利益，最大限度地提高整个行业的利润。</w:t>
      </w:r>
      <w:r w:rsidRPr="001C44EE">
        <w:rPr>
          <w:rFonts w:ascii="Helvetica" w:eastAsia="宋体" w:hAnsi="Helvetica" w:cs="宋体"/>
          <w:color w:val="333333"/>
          <w:kern w:val="0"/>
          <w:sz w:val="24"/>
          <w:szCs w:val="24"/>
        </w:rPr>
        <w:t>[11]</w:t>
      </w:r>
    </w:p>
    <w:p w14:paraId="506C7FB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[11] </w:t>
      </w:r>
      <w:r w:rsidRPr="001C44EE">
        <w:rPr>
          <w:rFonts w:ascii="Helvetica" w:eastAsia="宋体" w:hAnsi="Helvetica" w:cs="宋体"/>
          <w:color w:val="333333"/>
          <w:kern w:val="0"/>
          <w:sz w:val="24"/>
          <w:szCs w:val="24"/>
        </w:rPr>
        <w:t>详见波斯纳，</w:t>
      </w:r>
      <w:r w:rsidRPr="001C44EE">
        <w:rPr>
          <w:rFonts w:ascii="Helvetica" w:eastAsia="宋体" w:hAnsi="Helvetica" w:cs="宋体"/>
          <w:color w:val="333333"/>
          <w:kern w:val="0"/>
          <w:sz w:val="24"/>
          <w:szCs w:val="24"/>
        </w:rPr>
        <w:t xml:space="preserve">E. &amp; </w:t>
      </w:r>
      <w:r w:rsidRPr="001C44EE">
        <w:rPr>
          <w:rFonts w:ascii="Helvetica" w:eastAsia="宋体" w:hAnsi="Helvetica" w:cs="宋体"/>
          <w:color w:val="333333"/>
          <w:kern w:val="0"/>
          <w:sz w:val="24"/>
          <w:szCs w:val="24"/>
        </w:rPr>
        <w:t>格伦</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韦尔</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激进市场：战胜不平等、经济停滞于政治动荡的全新市场设计</w:t>
      </w:r>
      <w:r w:rsidRPr="001C44EE">
        <w:rPr>
          <w:rFonts w:ascii="Helvetica" w:eastAsia="宋体" w:hAnsi="Helvetica" w:cs="宋体"/>
          <w:color w:val="333333"/>
          <w:kern w:val="0"/>
          <w:sz w:val="24"/>
          <w:szCs w:val="24"/>
        </w:rPr>
        <w:t xml:space="preserve"> [M]</w:t>
      </w:r>
      <w:r w:rsidRPr="001C44EE">
        <w:rPr>
          <w:rFonts w:ascii="Helvetica" w:eastAsia="宋体" w:hAnsi="Helvetica" w:cs="宋体"/>
          <w:color w:val="333333"/>
          <w:kern w:val="0"/>
          <w:sz w:val="24"/>
          <w:szCs w:val="24"/>
        </w:rPr>
        <w:t>，新泽西州：普林斯顿大学出版社，</w:t>
      </w:r>
      <w:r w:rsidRPr="001C44EE">
        <w:rPr>
          <w:rFonts w:ascii="Helvetica" w:eastAsia="宋体" w:hAnsi="Helvetica" w:cs="宋体"/>
          <w:color w:val="333333"/>
          <w:kern w:val="0"/>
          <w:sz w:val="24"/>
          <w:szCs w:val="24"/>
        </w:rPr>
        <w:t>2018)</w:t>
      </w:r>
    </w:p>
    <w:p w14:paraId="6D6D0F9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中也是如此，总有同样的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巨鲸</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和风险投资机构</w:t>
      </w:r>
      <w:r w:rsidRPr="001C44EE">
        <w:rPr>
          <w:rFonts w:ascii="Helvetica" w:eastAsia="宋体" w:hAnsi="Helvetica" w:cs="宋体"/>
          <w:color w:val="333333"/>
          <w:kern w:val="0"/>
          <w:sz w:val="24"/>
          <w:szCs w:val="24"/>
        </w:rPr>
        <w:t xml:space="preserve"> (VC) </w:t>
      </w:r>
      <w:r w:rsidRPr="001C44EE">
        <w:rPr>
          <w:rFonts w:ascii="Helvetica" w:eastAsia="宋体" w:hAnsi="Helvetica" w:cs="宋体"/>
          <w:color w:val="333333"/>
          <w:kern w:val="0"/>
          <w:sz w:val="24"/>
          <w:szCs w:val="24"/>
        </w:rPr>
        <w:t>在系统的每一层级以及每层级内的竞争者中积累大量份额，他们可能在代币治理中投票，也可能将投票权委托给同一组代表，这些代表在整个网络中也有相似的相关性。如果没有抗女巫和降低相关性权重的社会基础层来强制推动去中心化，我们会看到越来越多由巨鲸资助的垄断行为，因为垄断方控制的投资资金会越滚越多。随着</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资本阶层</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和普通用户的分化加剧，我们预计会看到（并且已经</w:t>
      </w:r>
      <w:r w:rsidRPr="001C44EE">
        <w:rPr>
          <w:rFonts w:ascii="Helvetica" w:eastAsia="宋体" w:hAnsi="Helvetica" w:cs="宋体"/>
          <w:color w:val="333333"/>
          <w:kern w:val="0"/>
          <w:sz w:val="24"/>
          <w:szCs w:val="24"/>
        </w:rPr>
        <w:lastRenderedPageBreak/>
        <w:t>看到）越来越严重的激励错位和寻租行为。如果有用到私人数据的</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应用出现，我们很可能会看到类似的发展态势，例如</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应用会鼓励</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拥有</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数据（实际上是人际互动数据，例如用户的社交图谱）的人进行竞标战，以建立能够与人类竞争的强大私有</w:t>
      </w:r>
      <w:r w:rsidRPr="001C44EE">
        <w:rPr>
          <w:rFonts w:ascii="Helvetica" w:eastAsia="宋体" w:hAnsi="Helvetica" w:cs="宋体"/>
          <w:color w:val="333333"/>
          <w:kern w:val="0"/>
          <w:sz w:val="24"/>
          <w:szCs w:val="24"/>
        </w:rPr>
        <w:t xml:space="preserve"> AI</w:t>
      </w:r>
      <w:r w:rsidRPr="001C44EE">
        <w:rPr>
          <w:rFonts w:ascii="Helvetica" w:eastAsia="宋体" w:hAnsi="Helvetica" w:cs="宋体"/>
          <w:color w:val="333333"/>
          <w:kern w:val="0"/>
          <w:sz w:val="24"/>
          <w:szCs w:val="24"/>
        </w:rPr>
        <w:t>，而不是多个</w:t>
      </w:r>
      <w:r w:rsidRPr="001C44EE">
        <w:rPr>
          <w:rFonts w:ascii="Helvetica" w:eastAsia="宋体" w:hAnsi="Helvetica" w:cs="宋体"/>
          <w:color w:val="333333"/>
          <w:kern w:val="0"/>
          <w:sz w:val="24"/>
          <w:szCs w:val="24"/>
        </w:rPr>
        <w:t xml:space="preserve"> AI </w:t>
      </w:r>
      <w:r w:rsidRPr="001C44EE">
        <w:rPr>
          <w:rFonts w:ascii="Helvetica" w:eastAsia="宋体" w:hAnsi="Helvetica" w:cs="宋体"/>
          <w:color w:val="333333"/>
          <w:kern w:val="0"/>
          <w:sz w:val="24"/>
          <w:szCs w:val="24"/>
        </w:rPr>
        <w:t>之间相互竞争来增强人类的能力。</w:t>
      </w:r>
    </w:p>
    <w:p w14:paraId="0BFBC17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因此，</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并不需要尽善尽美，就可以通过</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非反乌托邦</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的测试。成为一个值得探索的范式，只需要比可用的其它方案更好。尽管</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可能会带来需要加以防范的反乌托邦情景，但</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和现有的</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正在陷入不可避免的反乌托邦模式，权力集中在精英阶层，精英决定社会结果或拥有大部分财富。</w:t>
      </w:r>
      <w:r w:rsidRPr="001C44EE">
        <w:rPr>
          <w:rFonts w:ascii="Helvetica" w:eastAsia="宋体" w:hAnsi="Helvetica" w:cs="宋体"/>
          <w:color w:val="333333"/>
          <w:kern w:val="0"/>
          <w:sz w:val="24"/>
          <w:szCs w:val="24"/>
        </w:rPr>
        <w:t xml:space="preserve">Web2 </w:t>
      </w:r>
      <w:r w:rsidRPr="001C44EE">
        <w:rPr>
          <w:rFonts w:ascii="Helvetica" w:eastAsia="宋体" w:hAnsi="Helvetica" w:cs="宋体"/>
          <w:color w:val="333333"/>
          <w:kern w:val="0"/>
          <w:sz w:val="24"/>
          <w:szCs w:val="24"/>
        </w:rPr>
        <w:t>终将走向威权主义，不断加强自上而下的监视和行为操纵的能力。当前</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的方向在名义上是无政府资本主义，但实际上已经陷入网络效应和垄断的叠加压力，这可能会让</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在中期内像</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那样走向威权主义。</w:t>
      </w:r>
    </w:p>
    <w:p w14:paraId="543AA3B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相比之下，</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是</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随机的社会多元主义</w:t>
      </w:r>
      <w:r w:rsidRPr="001C44EE">
        <w:rPr>
          <w:rFonts w:ascii="Helvetica" w:eastAsia="宋体" w:hAnsi="Helvetica" w:cs="宋体"/>
          <w:color w:val="333333"/>
          <w:kern w:val="0"/>
          <w:sz w:val="24"/>
          <w:szCs w:val="24"/>
        </w:rPr>
        <w:t xml:space="preserve"> ** —— </w:t>
      </w:r>
      <w:r w:rsidRPr="001C44EE">
        <w:rPr>
          <w:rFonts w:ascii="Helvetica" w:eastAsia="宋体" w:hAnsi="Helvetica" w:cs="宋体"/>
          <w:color w:val="333333"/>
          <w:kern w:val="0"/>
          <w:sz w:val="24"/>
          <w:szCs w:val="24"/>
        </w:rPr>
        <w:t>一个由个人和社区组成的网络，作为彼此的新兴属性，共同决定自己的未来。从</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来看</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的发展可以类比为，民众参与</w:t>
      </w:r>
      <w:proofErr w:type="gramStart"/>
      <w:r w:rsidRPr="001C44EE">
        <w:rPr>
          <w:rFonts w:ascii="Helvetica" w:eastAsia="宋体" w:hAnsi="Helvetica" w:cs="宋体"/>
          <w:color w:val="333333"/>
          <w:kern w:val="0"/>
          <w:sz w:val="24"/>
          <w:szCs w:val="24"/>
        </w:rPr>
        <w:t>式政府</w:t>
      </w:r>
      <w:proofErr w:type="gramEnd"/>
      <w:r w:rsidRPr="001C44EE">
        <w:rPr>
          <w:rFonts w:ascii="Helvetica" w:eastAsia="宋体" w:hAnsi="Helvetica" w:cs="宋体"/>
          <w:color w:val="333333"/>
          <w:kern w:val="0"/>
          <w:sz w:val="24"/>
          <w:szCs w:val="24"/>
        </w:rPr>
        <w:t>从多个世纪以来的君主制中崛起。参与</w:t>
      </w:r>
      <w:proofErr w:type="gramStart"/>
      <w:r w:rsidRPr="001C44EE">
        <w:rPr>
          <w:rFonts w:ascii="Helvetica" w:eastAsia="宋体" w:hAnsi="Helvetica" w:cs="宋体"/>
          <w:color w:val="333333"/>
          <w:kern w:val="0"/>
          <w:sz w:val="24"/>
          <w:szCs w:val="24"/>
        </w:rPr>
        <w:t>式政府</w:t>
      </w:r>
      <w:proofErr w:type="gramEnd"/>
      <w:r w:rsidRPr="001C44EE">
        <w:rPr>
          <w:rFonts w:ascii="Helvetica" w:eastAsia="宋体" w:hAnsi="Helvetica" w:cs="宋体"/>
          <w:color w:val="333333"/>
          <w:kern w:val="0"/>
          <w:sz w:val="24"/>
          <w:szCs w:val="24"/>
        </w:rPr>
        <w:t>并非不可避免地会产生民主；它也会带来共产主义和法西斯主义的兴起。同样，</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不会使数字基础设施天然地具有民主性质，但会与民主兼容，这取决于个体和社区的共同决定。但与</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的威权主义和</w:t>
      </w:r>
      <w:r w:rsidRPr="001C44EE">
        <w:rPr>
          <w:rFonts w:ascii="Helvetica" w:eastAsia="宋体" w:hAnsi="Helvetica" w:cs="宋体"/>
          <w:color w:val="333333"/>
          <w:kern w:val="0"/>
          <w:sz w:val="24"/>
          <w:szCs w:val="24"/>
        </w:rPr>
        <w:t xml:space="preserve"> DeFi </w:t>
      </w:r>
      <w:r w:rsidRPr="001C44EE">
        <w:rPr>
          <w:rFonts w:ascii="Helvetica" w:eastAsia="宋体" w:hAnsi="Helvetica" w:cs="宋体"/>
          <w:color w:val="333333"/>
          <w:kern w:val="0"/>
          <w:sz w:val="24"/>
          <w:szCs w:val="24"/>
        </w:rPr>
        <w:t>的无政府资本主义相比，打开这个可能性空间是显著的进步。</w:t>
      </w:r>
    </w:p>
    <w:p w14:paraId="68A76C02"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7 </w:t>
      </w:r>
      <w:r w:rsidRPr="001C44EE">
        <w:rPr>
          <w:rFonts w:ascii="inherit" w:eastAsia="宋体" w:hAnsi="inherit" w:cs="宋体"/>
          <w:color w:val="333333"/>
          <w:kern w:val="0"/>
          <w:sz w:val="27"/>
          <w:szCs w:val="27"/>
        </w:rPr>
        <w:t>落地的挑战</w:t>
      </w:r>
    </w:p>
    <w:p w14:paraId="79E7825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隐私问题是</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的一个关键挑战。一方面，过多地公开</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可能泄露太多关于个体的信息，使他们容易受到社会控制。另一方面，过多的纯隐私</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也可能导致人们使用隐私通信通道，从而无法在治理和社会协调方面实现降低相关性权重这一机制</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这指向了重要的激励相容性问题。与隐私问题密切相关的是欺骗问题：个体可能会歪曲他们的社交履历，同时通过隐私或其它渠道进行协调。我们不能冀望于穷尽所有的可能性和答案，我们能做的是探索困难的本质来源，并勾勒出前景良好的未来研究路径。</w:t>
      </w:r>
    </w:p>
    <w:p w14:paraId="417FEF8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7.1 </w:t>
      </w:r>
      <w:r w:rsidRPr="001C44EE">
        <w:rPr>
          <w:rFonts w:ascii="Helvetica" w:eastAsia="宋体" w:hAnsi="Helvetica" w:cs="宋体"/>
          <w:b/>
          <w:bCs/>
          <w:color w:val="333333"/>
          <w:kern w:val="0"/>
          <w:sz w:val="24"/>
          <w:szCs w:val="24"/>
        </w:rPr>
        <w:t>隐私账户</w:t>
      </w:r>
    </w:p>
    <w:p w14:paraId="64145F8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基于区块链的系统默认是公开的。记录在链上的任何关系不仅对参与者即时可见，而且对全世界的任何人都公开。使用多个匿名账户可以保留一些隐私：家庭账户、医疗账户、专业账户、政治账户，每个都具有不同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。但如果在使用过程中</w:t>
      </w:r>
      <w:proofErr w:type="gramStart"/>
      <w:r w:rsidRPr="001C44EE">
        <w:rPr>
          <w:rFonts w:ascii="Helvetica" w:eastAsia="宋体" w:hAnsi="Helvetica" w:cs="宋体"/>
          <w:color w:val="333333"/>
          <w:kern w:val="0"/>
          <w:sz w:val="24"/>
          <w:szCs w:val="24"/>
        </w:rPr>
        <w:t>不</w:t>
      </w:r>
      <w:proofErr w:type="gramEnd"/>
      <w:r w:rsidRPr="001C44EE">
        <w:rPr>
          <w:rFonts w:ascii="Helvetica" w:eastAsia="宋体" w:hAnsi="Helvetica" w:cs="宋体"/>
          <w:color w:val="333333"/>
          <w:kern w:val="0"/>
          <w:sz w:val="24"/>
          <w:szCs w:val="24"/>
        </w:rPr>
        <w:t>多加注意，很容易将这些账户相互关联起来。这种缺乏隐私的后果是严重的。</w:t>
      </w:r>
      <w:r w:rsidRPr="001C44EE">
        <w:rPr>
          <w:rFonts w:ascii="Helvetica" w:eastAsia="宋体" w:hAnsi="Helvetica" w:cs="宋体"/>
          <w:b/>
          <w:bCs/>
          <w:color w:val="333333"/>
          <w:kern w:val="0"/>
          <w:sz w:val="24"/>
          <w:szCs w:val="24"/>
        </w:rPr>
        <w:t>事实上，如果没有采取明确的措施来保护隐私，简单地将所有</w:t>
      </w:r>
      <w:r w:rsidRPr="001C44EE">
        <w:rPr>
          <w:rFonts w:ascii="Helvetica" w:eastAsia="宋体" w:hAnsi="Helvetica" w:cs="宋体"/>
          <w:b/>
          <w:bCs/>
          <w:color w:val="333333"/>
          <w:kern w:val="0"/>
          <w:sz w:val="24"/>
          <w:szCs w:val="24"/>
        </w:rPr>
        <w:t xml:space="preserve"> SBT </w:t>
      </w:r>
      <w:r w:rsidRPr="001C44EE">
        <w:rPr>
          <w:rFonts w:ascii="Helvetica" w:eastAsia="宋体" w:hAnsi="Helvetica" w:cs="宋体"/>
          <w:b/>
          <w:bCs/>
          <w:color w:val="333333"/>
          <w:kern w:val="0"/>
          <w:sz w:val="24"/>
          <w:szCs w:val="24"/>
        </w:rPr>
        <w:t>上链的</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幼稚</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愿望很可能会使大量个人信息在众多应用上公开。</w:t>
      </w:r>
    </w:p>
    <w:p w14:paraId="7CA10625" w14:textId="5C15DF13"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为了应对信息过度披露的问题，有许多技术复杂度和功能不同的解决方案。最简单的方法是通过</w:t>
      </w:r>
      <w:r w:rsidRPr="001C44EE">
        <w:rPr>
          <w:rFonts w:ascii="Helvetica" w:eastAsia="宋体" w:hAnsi="Helvetica" w:cs="宋体"/>
          <w:color w:val="333333"/>
          <w:kern w:val="0"/>
          <w:sz w:val="24"/>
          <w:szCs w:val="24"/>
        </w:rPr>
        <w:t xml:space="preserve"> SBT </w:t>
      </w:r>
      <w:proofErr w:type="gramStart"/>
      <w:r w:rsidRPr="001C44EE">
        <w:rPr>
          <w:rFonts w:ascii="Helvetica" w:eastAsia="宋体" w:hAnsi="Helvetica" w:cs="宋体"/>
          <w:color w:val="333333"/>
          <w:kern w:val="0"/>
          <w:sz w:val="24"/>
          <w:szCs w:val="24"/>
        </w:rPr>
        <w:t>在链下</w:t>
      </w:r>
      <w:proofErr w:type="gramEnd"/>
      <w:r w:rsidRPr="001C44EE">
        <w:rPr>
          <w:rFonts w:ascii="Helvetica" w:eastAsia="宋体" w:hAnsi="Helvetica" w:cs="宋体"/>
          <w:color w:val="333333"/>
          <w:kern w:val="0"/>
          <w:sz w:val="24"/>
          <w:szCs w:val="24"/>
        </w:rPr>
        <w:t>存储数据，只在链上留下数据的哈希值。</w:t>
      </w:r>
      <w:r w:rsidRPr="001C44EE">
        <w:rPr>
          <w:rFonts w:ascii="Helvetica" w:eastAsia="宋体" w:hAnsi="Helvetica" w:cs="宋体"/>
          <w:color w:val="333333"/>
          <w:kern w:val="0"/>
          <w:sz w:val="24"/>
          <w:szCs w:val="24"/>
        </w:rPr>
        <w:br/>
      </w:r>
      <w:r w:rsidRPr="001C44EE">
        <w:rPr>
          <w:rFonts w:ascii="Helvetica" w:eastAsia="宋体" w:hAnsi="Helvetica" w:cs="宋体"/>
          <w:noProof/>
          <w:color w:val="333333"/>
          <w:kern w:val="0"/>
          <w:sz w:val="24"/>
          <w:szCs w:val="24"/>
        </w:rPr>
        <w:drawing>
          <wp:inline distT="0" distB="0" distL="0" distR="0" wp14:anchorId="511649C1" wp14:editId="3D32ACA4">
            <wp:extent cx="5274310" cy="4207510"/>
            <wp:effectExtent l="0" t="0" r="2540" b="2540"/>
            <wp:docPr id="10139527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07510"/>
                    </a:xfrm>
                    <a:prstGeom prst="rect">
                      <a:avLst/>
                    </a:prstGeom>
                    <a:noFill/>
                    <a:ln>
                      <a:noFill/>
                    </a:ln>
                  </pic:spPr>
                </pic:pic>
              </a:graphicData>
            </a:graphic>
          </wp:inline>
        </w:drawing>
      </w:r>
    </w:p>
    <w:p w14:paraId="4875A65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如何存储</w:t>
      </w:r>
      <w:proofErr w:type="gramStart"/>
      <w:r w:rsidRPr="001C44EE">
        <w:rPr>
          <w:rFonts w:ascii="Helvetica" w:eastAsia="宋体" w:hAnsi="Helvetica" w:cs="宋体"/>
          <w:color w:val="333333"/>
          <w:kern w:val="0"/>
          <w:sz w:val="24"/>
          <w:szCs w:val="24"/>
        </w:rPr>
        <w:t>链下数据</w:t>
      </w:r>
      <w:proofErr w:type="gramEnd"/>
      <w:r w:rsidRPr="001C44EE">
        <w:rPr>
          <w:rFonts w:ascii="Helvetica" w:eastAsia="宋体" w:hAnsi="Helvetica" w:cs="宋体"/>
          <w:color w:val="333333"/>
          <w:kern w:val="0"/>
          <w:sz w:val="24"/>
          <w:szCs w:val="24"/>
        </w:rPr>
        <w:t>由个人决定；可能的解决方案包括存储在（</w:t>
      </w:r>
      <w:proofErr w:type="spellStart"/>
      <w:r w:rsidRPr="001C44EE">
        <w:rPr>
          <w:rFonts w:ascii="Helvetica" w:eastAsia="宋体" w:hAnsi="Helvetica" w:cs="宋体"/>
          <w:color w:val="333333"/>
          <w:kern w:val="0"/>
          <w:sz w:val="24"/>
          <w:szCs w:val="24"/>
        </w:rPr>
        <w:t>i</w:t>
      </w:r>
      <w:proofErr w:type="spellEnd"/>
      <w:r w:rsidRPr="001C44EE">
        <w:rPr>
          <w:rFonts w:ascii="Helvetica" w:eastAsia="宋体" w:hAnsi="Helvetica" w:cs="宋体"/>
          <w:color w:val="333333"/>
          <w:kern w:val="0"/>
          <w:sz w:val="24"/>
          <w:szCs w:val="24"/>
        </w:rPr>
        <w:t>）他们自己的设备，（</w:t>
      </w:r>
      <w:r w:rsidRPr="001C44EE">
        <w:rPr>
          <w:rFonts w:ascii="Helvetica" w:eastAsia="宋体" w:hAnsi="Helvetica" w:cs="宋体"/>
          <w:color w:val="333333"/>
          <w:kern w:val="0"/>
          <w:sz w:val="24"/>
          <w:szCs w:val="24"/>
        </w:rPr>
        <w:t>ii</w:t>
      </w:r>
      <w:r w:rsidRPr="001C44EE">
        <w:rPr>
          <w:rFonts w:ascii="Helvetica" w:eastAsia="宋体" w:hAnsi="Helvetica" w:cs="宋体"/>
          <w:color w:val="333333"/>
          <w:kern w:val="0"/>
          <w:sz w:val="24"/>
          <w:szCs w:val="24"/>
        </w:rPr>
        <w:t>）他们信任的云服务，或（</w:t>
      </w:r>
      <w:r w:rsidRPr="001C44EE">
        <w:rPr>
          <w:rFonts w:ascii="Helvetica" w:eastAsia="宋体" w:hAnsi="Helvetica" w:cs="宋体"/>
          <w:color w:val="333333"/>
          <w:kern w:val="0"/>
          <w:sz w:val="24"/>
          <w:szCs w:val="24"/>
        </w:rPr>
        <w:t>iii</w:t>
      </w:r>
      <w:r w:rsidRPr="001C44EE">
        <w:rPr>
          <w:rFonts w:ascii="Helvetica" w:eastAsia="宋体" w:hAnsi="Helvetica" w:cs="宋体"/>
          <w:color w:val="333333"/>
          <w:kern w:val="0"/>
          <w:sz w:val="24"/>
          <w:szCs w:val="24"/>
        </w:rPr>
        <w:t>）去中心化网络，例如星际文件系统（</w:t>
      </w:r>
      <w:r w:rsidRPr="001C44EE">
        <w:rPr>
          <w:rFonts w:ascii="Helvetica" w:eastAsia="宋体" w:hAnsi="Helvetica" w:cs="宋体"/>
          <w:color w:val="333333"/>
          <w:kern w:val="0"/>
          <w:sz w:val="24"/>
          <w:szCs w:val="24"/>
        </w:rPr>
        <w:t>IPFS</w:t>
      </w:r>
      <w:r w:rsidRPr="001C44EE">
        <w:rPr>
          <w:rFonts w:ascii="Helvetica" w:eastAsia="宋体" w:hAnsi="Helvetica" w:cs="宋体"/>
          <w:color w:val="333333"/>
          <w:kern w:val="0"/>
          <w:sz w:val="24"/>
          <w:szCs w:val="24"/>
        </w:rPr>
        <w:t>）。将数据存储</w:t>
      </w:r>
      <w:proofErr w:type="gramStart"/>
      <w:r w:rsidRPr="001C44EE">
        <w:rPr>
          <w:rFonts w:ascii="Helvetica" w:eastAsia="宋体" w:hAnsi="Helvetica" w:cs="宋体"/>
          <w:color w:val="333333"/>
          <w:kern w:val="0"/>
          <w:sz w:val="24"/>
          <w:szCs w:val="24"/>
        </w:rPr>
        <w:t>在链下</w:t>
      </w:r>
      <w:proofErr w:type="gramEnd"/>
      <w:r w:rsidRPr="001C44EE">
        <w:rPr>
          <w:rFonts w:ascii="Helvetica" w:eastAsia="宋体" w:hAnsi="Helvetica" w:cs="宋体"/>
          <w:color w:val="333333"/>
          <w:kern w:val="0"/>
          <w:sz w:val="24"/>
          <w:szCs w:val="24"/>
        </w:rPr>
        <w:t>，让我们可以继续使用智能合约授权写入</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数据，但同时拥有读取该数据的不同权限。</w:t>
      </w:r>
      <w:r w:rsidRPr="001C44EE">
        <w:rPr>
          <w:rFonts w:ascii="Helvetica" w:eastAsia="宋体" w:hAnsi="Helvetica" w:cs="宋体"/>
          <w:color w:val="333333"/>
          <w:kern w:val="0"/>
          <w:sz w:val="24"/>
          <w:szCs w:val="24"/>
        </w:rPr>
        <w:t xml:space="preserve">Bob </w:t>
      </w:r>
      <w:r w:rsidRPr="001C44EE">
        <w:rPr>
          <w:rFonts w:ascii="Helvetica" w:eastAsia="宋体" w:hAnsi="Helvetica" w:cs="宋体"/>
          <w:color w:val="333333"/>
          <w:kern w:val="0"/>
          <w:sz w:val="24"/>
          <w:szCs w:val="24"/>
        </w:rPr>
        <w:t>可以仅在他愿意的时候，透露他所有</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或它们授权的数据存储）中的部分或全部内容。这已经帮助我们实现了相当一部分目标，并且可以进一步提高技术的可扩展性，因为大多数数据只需要由少数几方处理。但要完全实现多元隐私等特性，以及更细颗粒度的披露形式，这还需要我们更进一步。幸运的是，有许多加密技术让我们能够做到这一点。</w:t>
      </w:r>
    </w:p>
    <w:p w14:paraId="647A220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现有一组强大的构件能够以一种新的方式部分披露数据。这组技术是密码学的一个分支，被称为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零知识证明</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。虽然现在</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证明最常用于资产的隐私转账，但还可以利用</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证明对任意声明进行证明，而</w:t>
      </w:r>
      <w:proofErr w:type="gramStart"/>
      <w:r w:rsidRPr="001C44EE">
        <w:rPr>
          <w:rFonts w:ascii="Helvetica" w:eastAsia="宋体" w:hAnsi="Helvetica" w:cs="宋体"/>
          <w:color w:val="333333"/>
          <w:kern w:val="0"/>
          <w:sz w:val="24"/>
          <w:szCs w:val="24"/>
        </w:rPr>
        <w:t>无需透露</w:t>
      </w:r>
      <w:proofErr w:type="gramEnd"/>
      <w:r w:rsidRPr="001C44EE">
        <w:rPr>
          <w:rFonts w:ascii="Helvetica" w:eastAsia="宋体" w:hAnsi="Helvetica" w:cs="宋体"/>
          <w:color w:val="333333"/>
          <w:kern w:val="0"/>
          <w:sz w:val="24"/>
          <w:szCs w:val="24"/>
        </w:rPr>
        <w:t>声明本身之外的任何更多信息。例如，在一个假想世界中，政府文件和其他证明可以通过密码学进行验证；某人可以证明这样的一个声明：</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我是加拿大公民，年满</w:t>
      </w:r>
      <w:r w:rsidRPr="001C44EE">
        <w:rPr>
          <w:rFonts w:ascii="Helvetica" w:eastAsia="宋体" w:hAnsi="Helvetica" w:cs="宋体"/>
          <w:color w:val="333333"/>
          <w:kern w:val="0"/>
          <w:sz w:val="24"/>
          <w:szCs w:val="24"/>
        </w:rPr>
        <w:t xml:space="preserve"> 18 </w:t>
      </w:r>
      <w:r w:rsidRPr="001C44EE">
        <w:rPr>
          <w:rFonts w:ascii="Helvetica" w:eastAsia="宋体" w:hAnsi="Helvetica" w:cs="宋体"/>
          <w:color w:val="333333"/>
          <w:kern w:val="0"/>
          <w:sz w:val="24"/>
          <w:szCs w:val="24"/>
        </w:rPr>
        <w:t>岁，拥有大学经济学学位和超过</w:t>
      </w:r>
      <w:r w:rsidRPr="001C44EE">
        <w:rPr>
          <w:rFonts w:ascii="Helvetica" w:eastAsia="宋体" w:hAnsi="Helvetica" w:cs="宋体"/>
          <w:color w:val="333333"/>
          <w:kern w:val="0"/>
          <w:sz w:val="24"/>
          <w:szCs w:val="24"/>
        </w:rPr>
        <w:t xml:space="preserve"> 50,000 </w:t>
      </w:r>
      <w:r w:rsidRPr="001C44EE">
        <w:rPr>
          <w:rFonts w:ascii="Helvetica" w:eastAsia="宋体" w:hAnsi="Helvetica" w:cs="宋体"/>
          <w:color w:val="333333"/>
          <w:kern w:val="0"/>
          <w:sz w:val="24"/>
          <w:szCs w:val="24"/>
        </w:rPr>
        <w:t>名</w:t>
      </w:r>
      <w:r w:rsidRPr="001C44EE">
        <w:rPr>
          <w:rFonts w:ascii="Helvetica" w:eastAsia="宋体" w:hAnsi="Helvetica" w:cs="宋体"/>
          <w:color w:val="333333"/>
          <w:kern w:val="0"/>
          <w:sz w:val="24"/>
          <w:szCs w:val="24"/>
        </w:rPr>
        <w:t xml:space="preserve"> Twitter </w:t>
      </w:r>
      <w:r w:rsidRPr="001C44EE">
        <w:rPr>
          <w:rFonts w:ascii="Helvetica" w:eastAsia="宋体" w:hAnsi="Helvetica" w:cs="宋体"/>
          <w:color w:val="333333"/>
          <w:kern w:val="0"/>
          <w:sz w:val="24"/>
          <w:szCs w:val="24"/>
        </w:rPr>
        <w:t>粉丝，并且还没有在这个系统中拥有账户。</w:t>
      </w:r>
      <w:r w:rsidRPr="001C44EE">
        <w:rPr>
          <w:rFonts w:ascii="Helvetica" w:eastAsia="宋体" w:hAnsi="Helvetica" w:cs="宋体"/>
          <w:color w:val="333333"/>
          <w:kern w:val="0"/>
          <w:sz w:val="24"/>
          <w:szCs w:val="24"/>
        </w:rPr>
        <w:t>”</w:t>
      </w:r>
    </w:p>
    <w:p w14:paraId="3C79488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可以在</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上对</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证明进行计算来证明账户的特征（例如，它拥有某些成员资格）。该技术可以通过引入多方计算（例如</w:t>
      </w:r>
      <w:r w:rsidRPr="001C44EE">
        <w:rPr>
          <w:rFonts w:ascii="Helvetica" w:eastAsia="宋体" w:hAnsi="Helvetica" w:cs="宋体"/>
          <w:color w:val="333333"/>
          <w:kern w:val="0"/>
          <w:sz w:val="24"/>
          <w:szCs w:val="24"/>
        </w:rPr>
        <w:t>*</w:t>
      </w:r>
      <w:hyperlink r:id="rId15" w:history="1">
        <w:r w:rsidRPr="001C44EE">
          <w:rPr>
            <w:rFonts w:ascii="Helvetica" w:eastAsia="宋体" w:hAnsi="Helvetica" w:cs="宋体"/>
            <w:color w:val="0269C8"/>
            <w:kern w:val="0"/>
            <w:sz w:val="24"/>
            <w:szCs w:val="24"/>
            <w:u w:val="single"/>
          </w:rPr>
          <w:t>混淆电路</w:t>
        </w:r>
      </w:hyperlink>
      <w:r w:rsidRPr="001C44EE">
        <w:rPr>
          <w:rFonts w:ascii="Helvetica" w:eastAsia="宋体" w:hAnsi="Helvetica" w:cs="宋体"/>
          <w:color w:val="333333"/>
          <w:kern w:val="0"/>
          <w:sz w:val="24"/>
          <w:szCs w:val="24"/>
        </w:rPr>
        <w:t>）进一步扩展，这可以使此类测试具有双向私密性</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：证明者不会向验证者透露他们是谁，验证者</w:t>
      </w:r>
      <w:r w:rsidRPr="001C44EE">
        <w:rPr>
          <w:rFonts w:ascii="Helvetica" w:eastAsia="宋体" w:hAnsi="Helvetica" w:cs="宋体"/>
          <w:color w:val="333333"/>
          <w:kern w:val="0"/>
          <w:sz w:val="24"/>
          <w:szCs w:val="24"/>
        </w:rPr>
        <w:lastRenderedPageBreak/>
        <w:t>也不会向证明者透露他们的验证机制。双方一起进行计算，仅获知最后的结果。</w:t>
      </w:r>
    </w:p>
    <w:p w14:paraId="13DF596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另一种强大的技术是指定验证者证明。总的来说，</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数据</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具有很好的流动性：如果我向你发送一份视频文件，我无法在技术上阻止你录制副本并将其发送给第三方。数字版权管理</w:t>
      </w:r>
      <w:r w:rsidRPr="001C44EE">
        <w:rPr>
          <w:rFonts w:ascii="Helvetica" w:eastAsia="宋体" w:hAnsi="Helvetica" w:cs="宋体"/>
          <w:color w:val="333333"/>
          <w:kern w:val="0"/>
          <w:sz w:val="24"/>
          <w:szCs w:val="24"/>
        </w:rPr>
        <w:t xml:space="preserve"> (DRM) </w:t>
      </w:r>
      <w:r w:rsidRPr="001C44EE">
        <w:rPr>
          <w:rFonts w:ascii="Helvetica" w:eastAsia="宋体" w:hAnsi="Helvetica" w:cs="宋体"/>
          <w:color w:val="333333"/>
          <w:kern w:val="0"/>
          <w:sz w:val="24"/>
          <w:szCs w:val="24"/>
        </w:rPr>
        <w:t>之类的变通办法充其量只能起到有限的作用，而且通常会给用户带来巨大的负担。然而，证明并不具有这样的流动性。如果</w:t>
      </w:r>
      <w:r w:rsidRPr="001C44EE">
        <w:rPr>
          <w:rFonts w:ascii="Helvetica" w:eastAsia="宋体" w:hAnsi="Helvetica" w:cs="宋体"/>
          <w:color w:val="333333"/>
          <w:kern w:val="0"/>
          <w:sz w:val="24"/>
          <w:szCs w:val="24"/>
        </w:rPr>
        <w:t xml:space="preserve"> Amma </w:t>
      </w:r>
      <w:r w:rsidRPr="001C44EE">
        <w:rPr>
          <w:rFonts w:ascii="Helvetica" w:eastAsia="宋体" w:hAnsi="Helvetica" w:cs="宋体"/>
          <w:color w:val="333333"/>
          <w:kern w:val="0"/>
          <w:sz w:val="24"/>
          <w:szCs w:val="24"/>
        </w:rPr>
        <w:t>想向</w:t>
      </w:r>
      <w:r w:rsidRPr="001C44EE">
        <w:rPr>
          <w:rFonts w:ascii="Helvetica" w:eastAsia="宋体" w:hAnsi="Helvetica" w:cs="宋体"/>
          <w:color w:val="333333"/>
          <w:kern w:val="0"/>
          <w:sz w:val="24"/>
          <w:szCs w:val="24"/>
        </w:rPr>
        <w:t xml:space="preserve"> Bob </w:t>
      </w:r>
      <w:r w:rsidRPr="001C44EE">
        <w:rPr>
          <w:rFonts w:ascii="Helvetica" w:eastAsia="宋体" w:hAnsi="Helvetica" w:cs="宋体"/>
          <w:color w:val="333333"/>
          <w:kern w:val="0"/>
          <w:sz w:val="24"/>
          <w:szCs w:val="24"/>
        </w:rPr>
        <w:t>证明一些关于她的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w:t>
      </w:r>
      <w:r w:rsidRPr="001C44EE">
        <w:rPr>
          <w:rFonts w:ascii="Helvetica" w:eastAsia="宋体" w:hAnsi="Helvetica" w:cs="宋体"/>
          <w:color w:val="333333"/>
          <w:kern w:val="0"/>
          <w:sz w:val="24"/>
          <w:szCs w:val="24"/>
        </w:rPr>
        <w:t xml:space="preserve"> X </w:t>
      </w:r>
      <w:r w:rsidRPr="001C44EE">
        <w:rPr>
          <w:rFonts w:ascii="Helvetica" w:eastAsia="宋体" w:hAnsi="Helvetica" w:cs="宋体"/>
          <w:color w:val="333333"/>
          <w:kern w:val="0"/>
          <w:sz w:val="24"/>
          <w:szCs w:val="24"/>
        </w:rPr>
        <w:t>属性，她可以对某声明生成一个</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证明：</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我持有满足</w:t>
      </w:r>
      <w:r w:rsidRPr="001C44EE">
        <w:rPr>
          <w:rFonts w:ascii="Helvetica" w:eastAsia="宋体" w:hAnsi="Helvetica" w:cs="宋体"/>
          <w:color w:val="333333"/>
          <w:kern w:val="0"/>
          <w:sz w:val="24"/>
          <w:szCs w:val="24"/>
        </w:rPr>
        <w:t xml:space="preserve"> X </w:t>
      </w:r>
      <w:r w:rsidRPr="001C44EE">
        <w:rPr>
          <w:rFonts w:ascii="Helvetica" w:eastAsia="宋体" w:hAnsi="Helvetica" w:cs="宋体"/>
          <w:color w:val="333333"/>
          <w:kern w:val="0"/>
          <w:sz w:val="24"/>
          <w:szCs w:val="24"/>
        </w:rPr>
        <w:t>属性的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，或者我拥有</w:t>
      </w:r>
      <w:r w:rsidRPr="001C44EE">
        <w:rPr>
          <w:rFonts w:ascii="Helvetica" w:eastAsia="宋体" w:hAnsi="Helvetica" w:cs="宋体"/>
          <w:color w:val="333333"/>
          <w:kern w:val="0"/>
          <w:sz w:val="24"/>
          <w:szCs w:val="24"/>
        </w:rPr>
        <w:t xml:space="preserve"> Bob </w:t>
      </w:r>
      <w:r w:rsidRPr="001C44EE">
        <w:rPr>
          <w:rFonts w:ascii="Helvetica" w:eastAsia="宋体" w:hAnsi="Helvetica" w:cs="宋体"/>
          <w:color w:val="333333"/>
          <w:kern w:val="0"/>
          <w:sz w:val="24"/>
          <w:szCs w:val="24"/>
        </w:rPr>
        <w:t>账户的私</w:t>
      </w:r>
      <w:proofErr w:type="gramStart"/>
      <w:r w:rsidRPr="001C44EE">
        <w:rPr>
          <w:rFonts w:ascii="Helvetica" w:eastAsia="宋体" w:hAnsi="Helvetica" w:cs="宋体"/>
          <w:color w:val="333333"/>
          <w:kern w:val="0"/>
          <w:sz w:val="24"/>
          <w:szCs w:val="24"/>
        </w:rPr>
        <w:t>钥</w:t>
      </w:r>
      <w:proofErr w:type="gramEnd"/>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Bob </w:t>
      </w:r>
      <w:r w:rsidRPr="001C44EE">
        <w:rPr>
          <w:rFonts w:ascii="Helvetica" w:eastAsia="宋体" w:hAnsi="Helvetica" w:cs="宋体"/>
          <w:color w:val="333333"/>
          <w:kern w:val="0"/>
          <w:sz w:val="24"/>
          <w:szCs w:val="24"/>
        </w:rPr>
        <w:t>会认为这个声明很有说服力：他知道自己没有给出证明，因此</w:t>
      </w:r>
      <w:r w:rsidRPr="001C44EE">
        <w:rPr>
          <w:rFonts w:ascii="Helvetica" w:eastAsia="宋体" w:hAnsi="Helvetica" w:cs="宋体"/>
          <w:color w:val="333333"/>
          <w:kern w:val="0"/>
          <w:sz w:val="24"/>
          <w:szCs w:val="24"/>
        </w:rPr>
        <w:t xml:space="preserve"> Amma </w:t>
      </w:r>
      <w:r w:rsidRPr="001C44EE">
        <w:rPr>
          <w:rFonts w:ascii="Helvetica" w:eastAsia="宋体" w:hAnsi="Helvetica" w:cs="宋体"/>
          <w:color w:val="333333"/>
          <w:kern w:val="0"/>
          <w:sz w:val="24"/>
          <w:szCs w:val="24"/>
        </w:rPr>
        <w:t>实际上肯定拥有满足</w:t>
      </w:r>
      <w:r w:rsidRPr="001C44EE">
        <w:rPr>
          <w:rFonts w:ascii="Helvetica" w:eastAsia="宋体" w:hAnsi="Helvetica" w:cs="宋体"/>
          <w:color w:val="333333"/>
          <w:kern w:val="0"/>
          <w:sz w:val="24"/>
          <w:szCs w:val="24"/>
        </w:rPr>
        <w:t xml:space="preserve"> X </w:t>
      </w:r>
      <w:r w:rsidRPr="001C44EE">
        <w:rPr>
          <w:rFonts w:ascii="Helvetica" w:eastAsia="宋体" w:hAnsi="Helvetica" w:cs="宋体"/>
          <w:color w:val="333333"/>
          <w:kern w:val="0"/>
          <w:sz w:val="24"/>
          <w:szCs w:val="24"/>
        </w:rPr>
        <w:t>属性的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。但如果</w:t>
      </w:r>
      <w:r w:rsidRPr="001C44EE">
        <w:rPr>
          <w:rFonts w:ascii="Helvetica" w:eastAsia="宋体" w:hAnsi="Helvetica" w:cs="宋体"/>
          <w:color w:val="333333"/>
          <w:kern w:val="0"/>
          <w:sz w:val="24"/>
          <w:szCs w:val="24"/>
        </w:rPr>
        <w:t xml:space="preserve"> Bob </w:t>
      </w:r>
      <w:r w:rsidRPr="001C44EE">
        <w:rPr>
          <w:rFonts w:ascii="Helvetica" w:eastAsia="宋体" w:hAnsi="Helvetica" w:cs="宋体"/>
          <w:color w:val="333333"/>
          <w:kern w:val="0"/>
          <w:sz w:val="24"/>
          <w:szCs w:val="24"/>
        </w:rPr>
        <w:t>将证明转发给</w:t>
      </w:r>
      <w:r w:rsidRPr="001C44EE">
        <w:rPr>
          <w:rFonts w:ascii="Helvetica" w:eastAsia="宋体" w:hAnsi="Helvetica" w:cs="宋体"/>
          <w:color w:val="333333"/>
          <w:kern w:val="0"/>
          <w:sz w:val="24"/>
          <w:szCs w:val="24"/>
        </w:rPr>
        <w:t xml:space="preserve"> Cuifen</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Cuifen </w:t>
      </w:r>
      <w:r w:rsidRPr="001C44EE">
        <w:rPr>
          <w:rFonts w:ascii="Helvetica" w:eastAsia="宋体" w:hAnsi="Helvetica" w:cs="宋体"/>
          <w:color w:val="333333"/>
          <w:kern w:val="0"/>
          <w:sz w:val="24"/>
          <w:szCs w:val="24"/>
        </w:rPr>
        <w:t>不会被说服：因为他知道，</w:t>
      </w:r>
      <w:r w:rsidRPr="001C44EE">
        <w:rPr>
          <w:rFonts w:ascii="Helvetica" w:eastAsia="宋体" w:hAnsi="Helvetica" w:cs="宋体"/>
          <w:color w:val="333333"/>
          <w:kern w:val="0"/>
          <w:sz w:val="24"/>
          <w:szCs w:val="24"/>
        </w:rPr>
        <w:t xml:space="preserve">Bob </w:t>
      </w:r>
      <w:r w:rsidRPr="001C44EE">
        <w:rPr>
          <w:rFonts w:ascii="Helvetica" w:eastAsia="宋体" w:hAnsi="Helvetica" w:cs="宋体"/>
          <w:color w:val="333333"/>
          <w:kern w:val="0"/>
          <w:sz w:val="24"/>
          <w:szCs w:val="24"/>
        </w:rPr>
        <w:t>可以利用自己的私</w:t>
      </w:r>
      <w:proofErr w:type="gramStart"/>
      <w:r w:rsidRPr="001C44EE">
        <w:rPr>
          <w:rFonts w:ascii="Helvetica" w:eastAsia="宋体" w:hAnsi="Helvetica" w:cs="宋体"/>
          <w:color w:val="333333"/>
          <w:kern w:val="0"/>
          <w:sz w:val="24"/>
          <w:szCs w:val="24"/>
        </w:rPr>
        <w:t>钥</w:t>
      </w:r>
      <w:proofErr w:type="gramEnd"/>
      <w:r w:rsidRPr="001C44EE">
        <w:rPr>
          <w:rFonts w:ascii="Helvetica" w:eastAsia="宋体" w:hAnsi="Helvetica" w:cs="宋体"/>
          <w:color w:val="333333"/>
          <w:kern w:val="0"/>
          <w:sz w:val="24"/>
          <w:szCs w:val="24"/>
        </w:rPr>
        <w:t>生成这个证明。这个方法可以通过可验证延迟函数</w:t>
      </w:r>
      <w:r w:rsidRPr="001C44EE">
        <w:rPr>
          <w:rFonts w:ascii="Helvetica" w:eastAsia="宋体" w:hAnsi="Helvetica" w:cs="宋体"/>
          <w:color w:val="333333"/>
          <w:kern w:val="0"/>
          <w:sz w:val="24"/>
          <w:szCs w:val="24"/>
        </w:rPr>
        <w:t xml:space="preserve"> (VDF) </w:t>
      </w:r>
      <w:r w:rsidRPr="001C44EE">
        <w:rPr>
          <w:rFonts w:ascii="Helvetica" w:eastAsia="宋体" w:hAnsi="Helvetica" w:cs="宋体"/>
          <w:color w:val="333333"/>
          <w:kern w:val="0"/>
          <w:sz w:val="24"/>
          <w:szCs w:val="24"/>
        </w:rPr>
        <w:t>变得更加强大：</w:t>
      </w:r>
      <w:r w:rsidRPr="001C44EE">
        <w:rPr>
          <w:rFonts w:ascii="Helvetica" w:eastAsia="宋体" w:hAnsi="Helvetica" w:cs="宋体"/>
          <w:color w:val="333333"/>
          <w:kern w:val="0"/>
          <w:sz w:val="24"/>
          <w:szCs w:val="24"/>
        </w:rPr>
        <w:t xml:space="preserve">Amma </w:t>
      </w:r>
      <w:r w:rsidRPr="001C44EE">
        <w:rPr>
          <w:rFonts w:ascii="Helvetica" w:eastAsia="宋体" w:hAnsi="Helvetica" w:cs="宋体"/>
          <w:color w:val="333333"/>
          <w:kern w:val="0"/>
          <w:sz w:val="24"/>
          <w:szCs w:val="24"/>
        </w:rPr>
        <w:t>可以在当前时间点，生成并给出只能使用所需</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生成的证明，但任何其他人只可以在五分钟后才能生成同样的证明。这意味着，对于数据的可信证明，</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可能可以作为其</w:t>
      </w:r>
      <w:proofErr w:type="gramStart"/>
      <w:r w:rsidRPr="001C44EE">
        <w:rPr>
          <w:rFonts w:ascii="Helvetica" w:eastAsia="宋体" w:hAnsi="Helvetica" w:cs="宋体"/>
          <w:color w:val="333333"/>
          <w:kern w:val="0"/>
          <w:sz w:val="24"/>
          <w:szCs w:val="24"/>
        </w:rPr>
        <w:t>复杂访问</w:t>
      </w:r>
      <w:proofErr w:type="gramEnd"/>
      <w:r w:rsidRPr="001C44EE">
        <w:rPr>
          <w:rFonts w:ascii="Helvetica" w:eastAsia="宋体" w:hAnsi="Helvetica" w:cs="宋体"/>
          <w:color w:val="333333"/>
          <w:kern w:val="0"/>
          <w:sz w:val="24"/>
          <w:szCs w:val="24"/>
        </w:rPr>
        <w:t>权限的代表，尽管不可能对原始数据做同样类型的选择性权限，因为原始数据可能只能被复制粘贴。这可能让我们又前进了一步。正如区块链在交易中提供可追溯性，以防止某人复制粘贴了一个有价值的</w:t>
      </w:r>
      <w:r w:rsidRPr="001C44EE">
        <w:rPr>
          <w:rFonts w:ascii="Helvetica" w:eastAsia="宋体" w:hAnsi="Helvetica" w:cs="宋体"/>
          <w:color w:val="333333"/>
          <w:kern w:val="0"/>
          <w:sz w:val="24"/>
          <w:szCs w:val="24"/>
        </w:rPr>
        <w:t xml:space="preserve"> NFT</w:t>
      </w:r>
      <w:r w:rsidRPr="001C44EE">
        <w:rPr>
          <w:rFonts w:ascii="Helvetica" w:eastAsia="宋体" w:hAnsi="Helvetica" w:cs="宋体"/>
          <w:color w:val="333333"/>
          <w:kern w:val="0"/>
          <w:sz w:val="24"/>
          <w:szCs w:val="24"/>
        </w:rPr>
        <w:t>（以及对原始所有者进行女巫攻击）一样，同样地，</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可以提供社交关注的可追溯性，这至少可以降低来源不明、复制粘贴得来的数据所具有的价值。</w:t>
      </w:r>
    </w:p>
    <w:p w14:paraId="7A75846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上述</w:t>
      </w:r>
      <w:proofErr w:type="gramStart"/>
      <w:r w:rsidRPr="001C44EE">
        <w:rPr>
          <w:rFonts w:ascii="Helvetica" w:eastAsia="宋体" w:hAnsi="Helvetica" w:cs="宋体"/>
          <w:color w:val="333333"/>
          <w:kern w:val="0"/>
          <w:sz w:val="24"/>
          <w:szCs w:val="24"/>
        </w:rPr>
        <w:t>链下数据和零知识</w:t>
      </w:r>
      <w:proofErr w:type="gramEnd"/>
      <w:r w:rsidRPr="001C44EE">
        <w:rPr>
          <w:rFonts w:ascii="Helvetica" w:eastAsia="宋体" w:hAnsi="Helvetica" w:cs="宋体"/>
          <w:color w:val="333333"/>
          <w:kern w:val="0"/>
          <w:sz w:val="24"/>
          <w:szCs w:val="24"/>
        </w:rPr>
        <w:t>技术同时对展示负面声誉相兼容</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即使持有者不希望其</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可见，</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还是会被设置成可见。负面声誉的重要情景包括信用记录、</w:t>
      </w:r>
      <w:proofErr w:type="gramStart"/>
      <w:r w:rsidRPr="001C44EE">
        <w:rPr>
          <w:rFonts w:ascii="Helvetica" w:eastAsia="宋体" w:hAnsi="Helvetica" w:cs="宋体"/>
          <w:color w:val="333333"/>
          <w:kern w:val="0"/>
          <w:sz w:val="24"/>
          <w:szCs w:val="24"/>
        </w:rPr>
        <w:t>未偿</w:t>
      </w:r>
      <w:proofErr w:type="gramEnd"/>
      <w:r w:rsidRPr="001C44EE">
        <w:rPr>
          <w:rFonts w:ascii="Helvetica" w:eastAsia="宋体" w:hAnsi="Helvetica" w:cs="宋体"/>
          <w:color w:val="333333"/>
          <w:kern w:val="0"/>
          <w:sz w:val="24"/>
          <w:szCs w:val="24"/>
        </w:rPr>
        <w:t>还贷款数据、负面评价和业务合作伙伴的投诉，那些证明与协作相关的社交关系的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。通过将区块链与密码学结合可以提供一个潜在的解决方案：智能合约逻辑可以强制账户将负面的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合并到特定数据结构中，</w:t>
      </w:r>
      <w:proofErr w:type="gramStart"/>
      <w:r w:rsidRPr="001C44EE">
        <w:rPr>
          <w:rFonts w:ascii="Helvetica" w:eastAsia="宋体" w:hAnsi="Helvetica" w:cs="宋体"/>
          <w:color w:val="333333"/>
          <w:kern w:val="0"/>
          <w:sz w:val="24"/>
          <w:szCs w:val="24"/>
        </w:rPr>
        <w:t>例如链下储存</w:t>
      </w:r>
      <w:proofErr w:type="gramEnd"/>
      <w:r w:rsidRPr="001C44EE">
        <w:rPr>
          <w:rFonts w:ascii="Helvetica" w:eastAsia="宋体" w:hAnsi="Helvetica" w:cs="宋体"/>
          <w:color w:val="333333"/>
          <w:kern w:val="0"/>
          <w:sz w:val="24"/>
          <w:szCs w:val="24"/>
        </w:rPr>
        <w:t>的默克尔树；并且任何</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证明或混淆电路的计算都需要他们导入该信息，否则在提供的数据中会有一个明显的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漏洞</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，验证者会识别出来。</w:t>
      </w:r>
      <w:proofErr w:type="spellStart"/>
      <w:r w:rsidRPr="001C44EE">
        <w:rPr>
          <w:rFonts w:ascii="Helvetica" w:eastAsia="宋体" w:hAnsi="Helvetica" w:cs="宋体"/>
          <w:color w:val="333333"/>
          <w:kern w:val="0"/>
          <w:sz w:val="24"/>
          <w:szCs w:val="24"/>
        </w:rPr>
        <w:t>Unirep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协议正是如此实现这一构想的例子。</w:t>
      </w:r>
    </w:p>
    <w:p w14:paraId="0965684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这些示例并不是用来详细说明如何使用密码学技术以解决所有的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隐私和数据访问权限问题。相反，只是举出几个例子来展示这些技术的力量。一个重要的未来研究方向是确定不同类型数据访问权限的确切范围，以及最有效地实现所需权限级别的特定技术组合。另一个问题是需要什么样的多元资产制度来管理数据，以及如何正确地切割访问（</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使用权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）、编辑（</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处置权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）和现金流（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收益权</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）权利。</w:t>
      </w:r>
    </w:p>
    <w:p w14:paraId="125DD47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7.2 </w:t>
      </w:r>
      <w:r w:rsidRPr="001C44EE">
        <w:rPr>
          <w:rFonts w:ascii="Helvetica" w:eastAsia="宋体" w:hAnsi="Helvetica" w:cs="宋体"/>
          <w:b/>
          <w:bCs/>
          <w:color w:val="333333"/>
          <w:kern w:val="0"/>
          <w:sz w:val="24"/>
          <w:szCs w:val="24"/>
        </w:rPr>
        <w:t>欺诈账户</w:t>
      </w:r>
    </w:p>
    <w:p w14:paraId="34ADACC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如果</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是多元财产、网络物品和信息共同协调的社会基础，人们可能会担心有账户会试图作弊或欺骗进入社区，以获得我们设想中</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所能赋予的治理或财产权。例如，如果许多应用程序依赖于</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来表示其会议出席证明，那么不正规的会议主办方可能会提供</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以换取贿赂。有了足够多的贿赂，人类（和机器人）可以生成一个虚假的社交图谱，使</w:t>
      </w:r>
      <w:proofErr w:type="gramStart"/>
      <w:r w:rsidRPr="001C44EE">
        <w:rPr>
          <w:rFonts w:ascii="Helvetica" w:eastAsia="宋体" w:hAnsi="Helvetica" w:cs="宋体"/>
          <w:color w:val="333333"/>
          <w:kern w:val="0"/>
          <w:sz w:val="24"/>
          <w:szCs w:val="24"/>
        </w:rPr>
        <w:t>该帐</w:t>
      </w:r>
      <w:proofErr w:type="gramEnd"/>
      <w:r w:rsidRPr="001C44EE">
        <w:rPr>
          <w:rFonts w:ascii="Helvetica" w:eastAsia="宋体" w:hAnsi="Helvetica" w:cs="宋体"/>
          <w:color w:val="333333"/>
          <w:kern w:val="0"/>
          <w:sz w:val="24"/>
          <w:szCs w:val="24"/>
        </w:rPr>
        <w:t>户看起来像一个真实的、拥有丰富颗粒度的人类。就像</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可以被贿赂，账户和他们使用的链上投票机制也同样可以被贿赂。相反，</w:t>
      </w:r>
      <w:proofErr w:type="gramStart"/>
      <w:r w:rsidRPr="001C44EE">
        <w:rPr>
          <w:rFonts w:ascii="Helvetica" w:eastAsia="宋体" w:hAnsi="Helvetica" w:cs="宋体"/>
          <w:color w:val="333333"/>
          <w:kern w:val="0"/>
          <w:sz w:val="24"/>
          <w:szCs w:val="24"/>
        </w:rPr>
        <w:t>如果如果</w:t>
      </w:r>
      <w:proofErr w:type="gramEnd"/>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可以用来降低协作关系的权重，那么账户就会避免</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最大化其影响力。为什么我们应该相信账户拥</w:t>
      </w:r>
      <w:r w:rsidRPr="001C44EE">
        <w:rPr>
          <w:rFonts w:ascii="Helvetica" w:eastAsia="宋体" w:hAnsi="Helvetica" w:cs="宋体"/>
          <w:color w:val="333333"/>
          <w:kern w:val="0"/>
          <w:sz w:val="24"/>
          <w:szCs w:val="24"/>
        </w:rPr>
        <w:lastRenderedPageBreak/>
        <w:t>有的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准确地反映了他们真正的社会责任感，而不仅仅是他们选择玩这个游戏的方式</w:t>
      </w:r>
      <w:r w:rsidRPr="001C44EE">
        <w:rPr>
          <w:rFonts w:ascii="Helvetica" w:eastAsia="宋体" w:hAnsi="Helvetica" w:cs="宋体"/>
          <w:color w:val="333333"/>
          <w:kern w:val="0"/>
          <w:sz w:val="24"/>
          <w:szCs w:val="24"/>
        </w:rPr>
        <w:t>?</w:t>
      </w:r>
    </w:p>
    <w:p w14:paraId="05CB3C2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有一个观点是：不同的作弊动机可能会</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互相抵消</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。账户可能会挑选和识别到对他们来说哪些是在合理范围内对他们更加重要的网络，就像哈伯</w:t>
      </w:r>
      <w:proofErr w:type="gramStart"/>
      <w:r w:rsidRPr="001C44EE">
        <w:rPr>
          <w:rFonts w:ascii="Helvetica" w:eastAsia="宋体" w:hAnsi="Helvetica" w:cs="宋体"/>
          <w:color w:val="333333"/>
          <w:kern w:val="0"/>
          <w:sz w:val="24"/>
          <w:szCs w:val="24"/>
        </w:rPr>
        <w:t>格税通过</w:t>
      </w:r>
      <w:proofErr w:type="gramEnd"/>
      <w:r w:rsidRPr="001C44EE">
        <w:rPr>
          <w:rFonts w:ascii="Helvetica" w:eastAsia="宋体" w:hAnsi="Helvetica" w:cs="宋体"/>
          <w:color w:val="333333"/>
          <w:kern w:val="0"/>
          <w:sz w:val="24"/>
          <w:szCs w:val="24"/>
        </w:rPr>
        <w:t>平衡人们高估和低估其资产的诱因，来获得一个大致准确的市场估值。账户会希望通过持有更多的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而在社区中获得影响力，但另一方面，他们会避开他们不太关心的社区</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，以在相关性指标上获得较低分数，并增加他们在更广泛网络治理中的影响力。</w:t>
      </w:r>
    </w:p>
    <w:p w14:paraId="60D0159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但是，如果以为这两种激励措施</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获得访问权和最大化影响力</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总是能够神奇地抵消</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或接近于抵消</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，那就太天真了。可能有许多社区使用</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以外的系统来限制访问和治理。或者，社区可能</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与我们关于公开的主要假设相反</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发放私人</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来代表其治理权利，同时诱导社区成员在更大范围的决策中选择不公开这类</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w:t>
      </w:r>
    </w:p>
    <w:p w14:paraId="29D8FEC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作弊</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的问题不容小觑。这是一个重要的问题，解决它是未来研究的最重要的焦点之一。</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事实上，这也是为什么对许多优先考虑或筛选出人类用户的现有算法进行开源将面临很大的挑战。为了缓解和制止</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作弊，我们提议如下几个规范和加密研究方向：</w:t>
      </w:r>
    </w:p>
    <w:p w14:paraId="04B2BF42" w14:textId="77777777" w:rsidR="001C44EE" w:rsidRPr="001C44EE" w:rsidRDefault="001C44EE" w:rsidP="001C44EE">
      <w:pPr>
        <w:widowControl/>
        <w:numPr>
          <w:ilvl w:val="0"/>
          <w:numId w:val="6"/>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可以从密集型社交渠道中开启</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生态系统，由此，</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可以通过强大的社交纽带和重复互动，</w:t>
      </w:r>
      <w:proofErr w:type="gramStart"/>
      <w:r w:rsidRPr="001C44EE">
        <w:rPr>
          <w:rFonts w:ascii="Helvetica" w:eastAsia="宋体" w:hAnsi="Helvetica" w:cs="宋体"/>
          <w:color w:val="333333"/>
          <w:kern w:val="0"/>
          <w:sz w:val="24"/>
          <w:szCs w:val="24"/>
        </w:rPr>
        <w:t>验证链下社区</w:t>
      </w:r>
      <w:proofErr w:type="gramEnd"/>
      <w:r w:rsidRPr="001C44EE">
        <w:rPr>
          <w:rFonts w:ascii="Helvetica" w:eastAsia="宋体" w:hAnsi="Helvetica" w:cs="宋体"/>
          <w:color w:val="333333"/>
          <w:kern w:val="0"/>
          <w:sz w:val="24"/>
          <w:szCs w:val="24"/>
        </w:rPr>
        <w:t>成员身份的真实性。这将帮助社区更易于过滤和撤销冒充者以及机器人的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。比起稀疏型社交渠道，这种密集型社交渠道</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就像我们经常在教堂、工作场所、学校、线下聚会和社会组织中遇到的</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将提供更具抗女巫攻击特质的社会基础以防止作弊行为</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例如，通过机器人、贿赂、冒充</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58600BD6" w14:textId="77777777" w:rsidR="001C44EE" w:rsidRPr="001C44EE" w:rsidRDefault="001C44EE" w:rsidP="001C44EE">
      <w:pPr>
        <w:widowControl/>
        <w:numPr>
          <w:ilvl w:val="0"/>
          <w:numId w:val="6"/>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嵌套社区可以要求</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强制地为社区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下层网络的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潜在的共谋载体加上背景信息。例如，如果一个州正在募资或投票，该州可能会要求每个参与的公民必须持有一个特定的县和市的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w:t>
      </w:r>
    </w:p>
    <w:p w14:paraId="77B2E7CE" w14:textId="77777777" w:rsidR="001C44EE" w:rsidRPr="001C44EE" w:rsidRDefault="001C44EE" w:rsidP="001C44EE">
      <w:pPr>
        <w:widowControl/>
        <w:numPr>
          <w:ilvl w:val="0"/>
          <w:numId w:val="6"/>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生态系统的开放性和加密可证明性，本身可用于主动监测共谋模式并惩罚作弊行为</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也许通过降低参与共谋账户的投票权重，或迫使账户接受代表负面证明的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。例如，如果一个声称代表了真实个体的账户被证明是机器人，那么可以提升对这一个例的关注度并进行公开验证，这会导致该账户被大量负面证明绑定。这在</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GitCoin</w:t>
      </w:r>
      <w:proofErr w:type="spellEnd"/>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生态系统中已经有了类似的案例，他们使用一系列标志来监测</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共谋团体</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2573CC96" w14:textId="77777777" w:rsidR="001C44EE" w:rsidRPr="001C44EE" w:rsidRDefault="001C44EE" w:rsidP="001C44EE">
      <w:pPr>
        <w:widowControl/>
        <w:numPr>
          <w:ilvl w:val="0"/>
          <w:numId w:val="6"/>
        </w:numPr>
        <w:shd w:val="clear" w:color="auto" w:fill="FFFFFF"/>
        <w:spacing w:before="100" w:beforeAutospacing="1"/>
        <w:jc w:val="left"/>
        <w:rPr>
          <w:rFonts w:ascii="Helvetica" w:eastAsia="宋体" w:hAnsi="Helvetica" w:cs="宋体"/>
          <w:color w:val="333333"/>
          <w:kern w:val="0"/>
          <w:sz w:val="24"/>
          <w:szCs w:val="24"/>
        </w:rPr>
      </w:pP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证明</w:t>
      </w:r>
      <w:r w:rsidRPr="001C44EE">
        <w:rPr>
          <w:rFonts w:ascii="Helvetica" w:eastAsia="宋体" w:hAnsi="Helvetica" w:cs="宋体"/>
          <w:color w:val="333333"/>
          <w:kern w:val="0"/>
          <w:sz w:val="24"/>
          <w:szCs w:val="24"/>
        </w:rPr>
        <w:t xml:space="preserve"> (ZK) </w:t>
      </w:r>
      <w:r w:rsidRPr="001C44EE">
        <w:rPr>
          <w:rFonts w:ascii="Helvetica" w:eastAsia="宋体" w:hAnsi="Helvetica" w:cs="宋体"/>
          <w:color w:val="333333"/>
          <w:kern w:val="0"/>
          <w:sz w:val="24"/>
          <w:szCs w:val="24"/>
        </w:rPr>
        <w:t>技术（例如</w:t>
      </w:r>
      <w:r w:rsidRPr="001C44EE">
        <w:rPr>
          <w:rFonts w:ascii="Helvetica" w:eastAsia="宋体" w:hAnsi="Helvetica" w:cs="宋体"/>
          <w:color w:val="333333"/>
          <w:kern w:val="0"/>
          <w:sz w:val="24"/>
          <w:szCs w:val="24"/>
        </w:rPr>
        <w:t xml:space="preserve"> MACI</w:t>
      </w:r>
      <w:r w:rsidRPr="001C44EE">
        <w:rPr>
          <w:rFonts w:ascii="Helvetica" w:eastAsia="宋体" w:hAnsi="Helvetica" w:cs="宋体"/>
          <w:color w:val="333333"/>
          <w:kern w:val="0"/>
          <w:sz w:val="24"/>
          <w:szCs w:val="24"/>
        </w:rPr>
        <w:t>）可以通过密码学防止一些欺诈账户做出的某些声明被证明有效。这将使出售某些类型的证明的尝试变得不可信，因为贿赂者无法判断受贿者是否履行了交易。已经有关于使用这种技术进行投票的大量研究，但最终任何非金融化的社会机制都可能受益于类似的想法。</w:t>
      </w:r>
    </w:p>
    <w:p w14:paraId="667C6EFB" w14:textId="77777777" w:rsidR="001C44EE" w:rsidRPr="001C44EE" w:rsidRDefault="001C44EE" w:rsidP="001C44EE">
      <w:pPr>
        <w:widowControl/>
        <w:numPr>
          <w:ilvl w:val="0"/>
          <w:numId w:val="6"/>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我们可以鼓励</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吹哨人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机制，以此使大规模的共谋变得难以实现。我们不是检测和惩罚不正确或滥用的行为，而是检测和惩罚滥用的合谋模式。由于社区中存在通过贿赂来嫁祸他人的可能性，所以这种技术有过度使用的风险，但它仍是工具包的一部分。</w:t>
      </w:r>
    </w:p>
    <w:p w14:paraId="4EBA80E1" w14:textId="77777777" w:rsidR="001C44EE" w:rsidRPr="001C44EE" w:rsidRDefault="001C44EE" w:rsidP="001C44EE">
      <w:pPr>
        <w:widowControl/>
        <w:numPr>
          <w:ilvl w:val="0"/>
          <w:numId w:val="6"/>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我们可以使用同行预测理论</w:t>
      </w:r>
      <w:r w:rsidRPr="001C44EE">
        <w:rPr>
          <w:rFonts w:ascii="Helvetica" w:eastAsia="宋体" w:hAnsi="Helvetica" w:cs="宋体"/>
          <w:color w:val="333333"/>
          <w:kern w:val="0"/>
          <w:sz w:val="24"/>
          <w:szCs w:val="24"/>
        </w:rPr>
        <w:t xml:space="preserve"> (peer-prediction theory) </w:t>
      </w:r>
      <w:r w:rsidRPr="001C44EE">
        <w:rPr>
          <w:rFonts w:ascii="Helvetica" w:eastAsia="宋体" w:hAnsi="Helvetica" w:cs="宋体"/>
          <w:color w:val="333333"/>
          <w:kern w:val="0"/>
          <w:sz w:val="24"/>
          <w:szCs w:val="24"/>
        </w:rPr>
        <w:t>的机制，鼓励大家在所有情况下都诚实汇报，除了合谋非常严重的情况。不同于由会议主办方来证明与会者的出席，与会者可以证明彼此的出席，因此，如要证明一份虚假的声明，需要贿赂的参与者数量会变得非常庞大。这种奖励不一定是金钱上的，可以是</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奖励，这使得奖励对真正的社区成员比对攻击者更有用。</w:t>
      </w:r>
    </w:p>
    <w:p w14:paraId="63EF0E94" w14:textId="77777777" w:rsidR="001C44EE" w:rsidRPr="001C44EE" w:rsidRDefault="001C44EE" w:rsidP="001C44EE">
      <w:pPr>
        <w:widowControl/>
        <w:numPr>
          <w:ilvl w:val="0"/>
          <w:numId w:val="6"/>
        </w:numPr>
        <w:shd w:val="clear" w:color="auto" w:fill="FFFFFF"/>
        <w:spacing w:before="100" w:beforeAutospacing="1"/>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我们可以使用这样的相关性分数，它们重点关注那些能够实现这一目的的相关性：即便一群灵魂账户有共同利益，也有很强的动力诚实作为。例如，用在</w:t>
      </w:r>
      <w:hyperlink r:id="rId16" w:history="1">
        <w:r w:rsidRPr="001C44EE">
          <w:rPr>
            <w:rFonts w:ascii="Helvetica" w:eastAsia="宋体" w:hAnsi="Helvetica" w:cs="宋体"/>
            <w:color w:val="0269C8"/>
            <w:kern w:val="0"/>
            <w:sz w:val="24"/>
            <w:szCs w:val="24"/>
            <w:u w:val="single"/>
          </w:rPr>
          <w:t>限制组队的二次方募资</w:t>
        </w:r>
      </w:hyperlink>
      <w:r w:rsidRPr="001C44EE">
        <w:rPr>
          <w:rFonts w:ascii="Helvetica" w:eastAsia="宋体" w:hAnsi="Helvetica" w:cs="宋体"/>
          <w:color w:val="333333"/>
          <w:kern w:val="0"/>
          <w:sz w:val="24"/>
          <w:szCs w:val="24"/>
        </w:rPr>
        <w:t>里的相关性记分技术，它使用二次方募资捐款本身来决定两个参与者的相关性，也即要对它们的交集降低多少的权重。如果两个参与者有很多共同利益，它们向</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机制表达这一事实的动机肯定会因为降低相关性权重而减弱，但它永远不会变成零或负数。</w:t>
      </w:r>
    </w:p>
    <w:p w14:paraId="650F319C"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8 </w:t>
      </w:r>
      <w:r w:rsidRPr="001C44EE">
        <w:rPr>
          <w:rFonts w:ascii="inherit" w:eastAsia="宋体" w:hAnsi="inherit" w:cs="宋体"/>
          <w:color w:val="333333"/>
          <w:kern w:val="0"/>
          <w:sz w:val="27"/>
          <w:szCs w:val="27"/>
        </w:rPr>
        <w:t>对比及局限性</w:t>
      </w:r>
    </w:p>
    <w:p w14:paraId="12EF127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虽然在身份框架这件事上众说纷纭，但在</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领域里，有四个特别突出和相近的范式被广泛地讨论着，且值得去进行比较，那就是：主流的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旧式</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身份识别系统、化名经济、人格证明和</w:t>
      </w:r>
      <w:proofErr w:type="gramStart"/>
      <w:r w:rsidRPr="001C44EE">
        <w:rPr>
          <w:rFonts w:ascii="Helvetica" w:eastAsia="宋体" w:hAnsi="Helvetica" w:cs="宋体"/>
          <w:color w:val="333333"/>
          <w:kern w:val="0"/>
          <w:sz w:val="24"/>
          <w:szCs w:val="24"/>
        </w:rPr>
        <w:t>可</w:t>
      </w:r>
      <w:proofErr w:type="gramEnd"/>
      <w:r w:rsidRPr="001C44EE">
        <w:rPr>
          <w:rFonts w:ascii="Helvetica" w:eastAsia="宋体" w:hAnsi="Helvetica" w:cs="宋体"/>
          <w:color w:val="333333"/>
          <w:kern w:val="0"/>
          <w:sz w:val="24"/>
          <w:szCs w:val="24"/>
        </w:rPr>
        <w:t>验证凭据。每一种范式都凸显了其对我们所倡导的社会身份范式在未来发展上会带来什么贡献与挑战，我们把这些局限性作为探索未来方向的跳板。把上述范式都讨论过后，我们还解释了为什么我们相信</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以及</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灵魂绑定通证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这种社会身份原语在探索隐私制度这条道路上更有前景。</w:t>
      </w:r>
    </w:p>
    <w:p w14:paraId="78A3AB6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8.1 “</w:t>
      </w:r>
      <w:r w:rsidRPr="001C44EE">
        <w:rPr>
          <w:rFonts w:ascii="Helvetica" w:eastAsia="宋体" w:hAnsi="Helvetica" w:cs="宋体"/>
          <w:b/>
          <w:bCs/>
          <w:color w:val="333333"/>
          <w:kern w:val="0"/>
          <w:sz w:val="24"/>
          <w:szCs w:val="24"/>
        </w:rPr>
        <w:t>旧式身份系统</w:t>
      </w:r>
      <w:r w:rsidRPr="001C44EE">
        <w:rPr>
          <w:rFonts w:ascii="Helvetica" w:eastAsia="宋体" w:hAnsi="Helvetica" w:cs="宋体"/>
          <w:b/>
          <w:bCs/>
          <w:color w:val="333333"/>
          <w:kern w:val="0"/>
          <w:sz w:val="24"/>
          <w:szCs w:val="24"/>
        </w:rPr>
        <w:t>”</w:t>
      </w:r>
    </w:p>
    <w:p w14:paraId="39F28DC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旧式身份识别系统依赖于第三方（政府、大学、雇主等）发放或调解的文件和身份证件，必须通过第三方的确认以对信息来源的真实性进行验证。虽然旧式的系统有着一系列值得我们深入了解的有趣属性，但它非常低效，无法给它们带来进行快速、高效协作的可组合性或计算能力。此外，这些系统也脱离了社会脉络，使得</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必须依赖于一个中心化的第三方来确认其社会成员的身份，而不是嵌入社区。比如，大多数政府所发放的身份</w:t>
      </w:r>
      <w:r w:rsidRPr="001C44EE">
        <w:rPr>
          <w:rFonts w:ascii="Helvetica" w:eastAsia="宋体" w:hAnsi="Helvetica" w:cs="宋体"/>
          <w:color w:val="333333"/>
          <w:kern w:val="0"/>
          <w:sz w:val="24"/>
          <w:szCs w:val="24"/>
        </w:rPr>
        <w:t xml:space="preserve"> ID</w:t>
      </w:r>
      <w:r w:rsidRPr="001C44EE">
        <w:rPr>
          <w:rFonts w:ascii="Helvetica" w:eastAsia="宋体" w:hAnsi="Helvetica" w:cs="宋体"/>
          <w:color w:val="333333"/>
          <w:kern w:val="0"/>
          <w:sz w:val="24"/>
          <w:szCs w:val="24"/>
        </w:rPr>
        <w:t>，最终都得追溯到医生或家庭成员所签发的出生证明，他们才是能证实身份的最终来源。（旧式的身份证明）遗漏了很多有意义的社会联系，而这些社会联系组合起来，能提供更加强有力的验证（依据）。此外，这些系统也脱离了社会脉络，使得</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必须依赖于一个中心化的第三方来确认其社会成员的身份，而不是嵌入社区。比如说，大多数政府所发放的身份</w:t>
      </w:r>
      <w:r w:rsidRPr="001C44EE">
        <w:rPr>
          <w:rFonts w:ascii="Helvetica" w:eastAsia="宋体" w:hAnsi="Helvetica" w:cs="宋体"/>
          <w:color w:val="333333"/>
          <w:kern w:val="0"/>
          <w:sz w:val="24"/>
          <w:szCs w:val="24"/>
        </w:rPr>
        <w:t xml:space="preserve"> ID</w:t>
      </w:r>
      <w:r w:rsidRPr="001C44EE">
        <w:rPr>
          <w:rFonts w:ascii="Helvetica" w:eastAsia="宋体" w:hAnsi="Helvetica" w:cs="宋体"/>
          <w:color w:val="333333"/>
          <w:kern w:val="0"/>
          <w:sz w:val="24"/>
          <w:szCs w:val="24"/>
        </w:rPr>
        <w:t>，最终都得追溯到医生或家庭成员所签发的出生证明，他们才是能证实身份的最终来源，而遗漏了很多有意义的社会联系，而这些社会联系组合起来，能提供更加强有力的验证能力。事实上，当权利的中心在寻求着有力的身份证明时（例如一个大政府发出安全调查时），他们很少会依赖于这些文件，而是转而向社会关系寻求背调。因此，这一类旧式的身份系统，更倾向于将权力集中在发放人，或那些能够进行尽职调查以获得更有力的证明的人身上，这些人反过来又形成了僵化、不可靠的官僚机构。去</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设计中的一个关键目标：即是确保能够满足，以至超越政府身份</w:t>
      </w:r>
      <w:r w:rsidRPr="001C44EE">
        <w:rPr>
          <w:rFonts w:ascii="Helvetica" w:eastAsia="宋体" w:hAnsi="Helvetica" w:cs="宋体"/>
          <w:color w:val="333333"/>
          <w:kern w:val="0"/>
          <w:sz w:val="24"/>
          <w:szCs w:val="24"/>
        </w:rPr>
        <w:t xml:space="preserve"> ID </w:t>
      </w:r>
      <w:r w:rsidRPr="001C44EE">
        <w:rPr>
          <w:rFonts w:ascii="Helvetica" w:eastAsia="宋体" w:hAnsi="Helvetica" w:cs="宋体"/>
          <w:color w:val="333333"/>
          <w:kern w:val="0"/>
          <w:sz w:val="24"/>
          <w:szCs w:val="24"/>
        </w:rPr>
        <w:t>的</w:t>
      </w:r>
      <w:r w:rsidRPr="001C44EE">
        <w:rPr>
          <w:rFonts w:ascii="Helvetica" w:eastAsia="宋体" w:hAnsi="Helvetica" w:cs="宋体"/>
          <w:color w:val="333333"/>
          <w:kern w:val="0"/>
          <w:sz w:val="24"/>
          <w:szCs w:val="24"/>
        </w:rPr>
        <w:lastRenderedPageBreak/>
        <w:t>安全需求，使这种横向式的网络跨越多个社交基础为所有用户提供更高的安全性。</w:t>
      </w:r>
    </w:p>
    <w:p w14:paraId="293576D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8.2 </w:t>
      </w:r>
      <w:r w:rsidRPr="001C44EE">
        <w:rPr>
          <w:rFonts w:ascii="Helvetica" w:eastAsia="宋体" w:hAnsi="Helvetica" w:cs="宋体"/>
          <w:b/>
          <w:bCs/>
          <w:color w:val="333333"/>
          <w:kern w:val="0"/>
          <w:sz w:val="24"/>
          <w:szCs w:val="24"/>
        </w:rPr>
        <w:t>化名经济</w:t>
      </w:r>
    </w:p>
    <w:p w14:paraId="031CD96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Balaji Srinivasan </w:t>
      </w:r>
      <w:r w:rsidRPr="001C44EE">
        <w:rPr>
          <w:rFonts w:ascii="Helvetica" w:eastAsia="宋体" w:hAnsi="Helvetica" w:cs="宋体"/>
          <w:color w:val="333333"/>
          <w:kern w:val="0"/>
          <w:sz w:val="24"/>
          <w:szCs w:val="24"/>
        </w:rPr>
        <w:t>创造并普及了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化名经济</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一词，并且广泛地传播了一个将声誉系统与</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证明机制相结合，以保护隐私的社会愿景。他早期的意图在于强调化名能够避免歧视和</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取消文化</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（即社会暴民通过抵制，试图损害他人名誉，破坏他人社会关系的行为）。化名经济设想人们在自己的钱包中积累可转移的零知识</w:t>
      </w:r>
      <w:r w:rsidRPr="001C44EE">
        <w:rPr>
          <w:rFonts w:ascii="Helvetica" w:eastAsia="宋体" w:hAnsi="Helvetica" w:cs="宋体"/>
          <w:color w:val="333333"/>
          <w:kern w:val="0"/>
          <w:sz w:val="24"/>
          <w:szCs w:val="24"/>
        </w:rPr>
        <w:t>(ZK)</w:t>
      </w:r>
      <w:r w:rsidRPr="001C44EE">
        <w:rPr>
          <w:rFonts w:ascii="Helvetica" w:eastAsia="宋体" w:hAnsi="Helvetica" w:cs="宋体"/>
          <w:color w:val="333333"/>
          <w:kern w:val="0"/>
          <w:sz w:val="24"/>
          <w:szCs w:val="24"/>
        </w:rPr>
        <w:t>证明，并通过将证明子集转移到新的钱包，或在多个无法被追溯的钱包中分割证明来避免声誉攻击。在挑选要转移的认证时，人们会在新账户中选择想要的化名级别，在更匿名（转移更少的证明）和更多社会关系（转移更多证明）间权衡。</w:t>
      </w:r>
    </w:p>
    <w:p w14:paraId="04CCAF8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典型的化名经济方案与去中心化社会（</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之间的实际区别在于，我们不再强调身份上的分离是保护参与者免受网暴和取消文化的主要方式。某种程度的分离（比如说在家庭、工作、政治上拥有不同的灵魂）可能是健康的。但一般情况下，将建立新身份的能力作为抵御攻击的主要手段存在着很大的缺点，它使声誉抵押贷款和溯源变得更困难，并且难以与试图纠正相关性或抵御女巫攻击的治理机制相结合。</w:t>
      </w:r>
    </w:p>
    <w:p w14:paraId="3B761AC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比起让受害者获取一个新的身份（或许会让旧身份消失）来免受持续攻击，去中心化社会（</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）更倾向于采用其他办法，例如说把攻击者暴露在社会关系下。</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取消行为</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频发，正是因为当人们或谣言机器人与受害者没有太多社会联系时，受害人的语言和动作常被断章取义，而这些谣传又通过没有上下文的网络进行传播。正像灵魂绑定通证（</w:t>
      </w:r>
      <w:r w:rsidRPr="001C44EE">
        <w:rPr>
          <w:rFonts w:ascii="Helvetica" w:eastAsia="宋体" w:hAnsi="Helvetica" w:cs="宋体"/>
          <w:color w:val="333333"/>
          <w:kern w:val="0"/>
          <w:sz w:val="24"/>
          <w:szCs w:val="24"/>
        </w:rPr>
        <w:t>SBT</w:t>
      </w:r>
      <w:r w:rsidRPr="001C44EE">
        <w:rPr>
          <w:rFonts w:ascii="Helvetica" w:eastAsia="宋体" w:hAnsi="Helvetica" w:cs="宋体"/>
          <w:color w:val="333333"/>
          <w:kern w:val="0"/>
          <w:sz w:val="24"/>
          <w:szCs w:val="24"/>
        </w:rPr>
        <w:t>）将对信息溯源以防止深度造假一样，</w:t>
      </w:r>
      <w:r w:rsidRPr="001C44EE">
        <w:rPr>
          <w:rFonts w:ascii="Helvetica" w:eastAsia="宋体" w:hAnsi="Helvetica" w:cs="宋体"/>
          <w:color w:val="333333"/>
          <w:kern w:val="0"/>
          <w:sz w:val="24"/>
          <w:szCs w:val="24"/>
        </w:rPr>
        <w:t>SBT</w:t>
      </w:r>
      <w:r w:rsidRPr="001C44EE">
        <w:rPr>
          <w:rFonts w:ascii="Helvetica" w:eastAsia="宋体" w:hAnsi="Helvetica" w:cs="宋体"/>
          <w:color w:val="333333"/>
          <w:kern w:val="0"/>
          <w:sz w:val="24"/>
          <w:szCs w:val="24"/>
        </w:rPr>
        <w:t>的社交图谱能够追溯到一些</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造谣行为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的源头。这些造谣信息本质是在受害者所在社区（反映为共同持有某种</w:t>
      </w:r>
      <w:r w:rsidRPr="001C44EE">
        <w:rPr>
          <w:rFonts w:ascii="Helvetica" w:eastAsia="宋体" w:hAnsi="Helvetica" w:cs="宋体"/>
          <w:color w:val="333333"/>
          <w:kern w:val="0"/>
          <w:sz w:val="24"/>
          <w:szCs w:val="24"/>
        </w:rPr>
        <w:t>SBT</w:t>
      </w:r>
      <w:r w:rsidRPr="001C44EE">
        <w:rPr>
          <w:rFonts w:ascii="Helvetica" w:eastAsia="宋体" w:hAnsi="Helvetica" w:cs="宋体"/>
          <w:color w:val="333333"/>
          <w:kern w:val="0"/>
          <w:sz w:val="24"/>
          <w:szCs w:val="24"/>
        </w:rPr>
        <w:t>身份的成员）之外人为造成的产物，或者没有来自受害者社区的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来验其正伪</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这就让人怀疑其报道的真实性。</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还让受害者有了防御攻击的能力，以抵抗在其信任网络（即共同持有某种</w:t>
      </w:r>
      <w:r w:rsidRPr="001C44EE">
        <w:rPr>
          <w:rFonts w:ascii="Helvetica" w:eastAsia="宋体" w:hAnsi="Helvetica" w:cs="宋体"/>
          <w:color w:val="333333"/>
          <w:kern w:val="0"/>
          <w:sz w:val="24"/>
          <w:szCs w:val="24"/>
        </w:rPr>
        <w:t>SBT</w:t>
      </w:r>
      <w:r w:rsidRPr="001C44EE">
        <w:rPr>
          <w:rFonts w:ascii="Helvetica" w:eastAsia="宋体" w:hAnsi="Helvetica" w:cs="宋体"/>
          <w:color w:val="333333"/>
          <w:kern w:val="0"/>
          <w:sz w:val="24"/>
          <w:szCs w:val="24"/>
        </w:rPr>
        <w:t>的网络）中策划、传播的攻击行为。通过维持社会关系，人们可以保持信任，即使面对取消文化的威胁，也能追究攻击者的责任。随着可溯源度的提高，社会基础信息的真实性也能得到改善。</w:t>
      </w:r>
    </w:p>
    <w:p w14:paraId="3CEEC54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8.3 </w:t>
      </w:r>
      <w:r w:rsidRPr="001C44EE">
        <w:rPr>
          <w:rFonts w:ascii="Helvetica" w:eastAsia="宋体" w:hAnsi="Helvetica" w:cs="宋体"/>
          <w:b/>
          <w:bCs/>
          <w:color w:val="333333"/>
          <w:kern w:val="0"/>
          <w:sz w:val="24"/>
          <w:szCs w:val="24"/>
        </w:rPr>
        <w:t>人格证明</w:t>
      </w:r>
      <w:r w:rsidRPr="001C44EE">
        <w:rPr>
          <w:rFonts w:ascii="Helvetica" w:eastAsia="宋体" w:hAnsi="Helvetica" w:cs="宋体"/>
          <w:b/>
          <w:bCs/>
          <w:color w:val="333333"/>
          <w:kern w:val="0"/>
          <w:sz w:val="24"/>
          <w:szCs w:val="24"/>
        </w:rPr>
        <w:t>(</w:t>
      </w:r>
      <w:proofErr w:type="spellStart"/>
      <w:r w:rsidRPr="001C44EE">
        <w:rPr>
          <w:rFonts w:ascii="Helvetica" w:eastAsia="宋体" w:hAnsi="Helvetica" w:cs="宋体"/>
          <w:b/>
          <w:bCs/>
          <w:color w:val="333333"/>
          <w:kern w:val="0"/>
          <w:sz w:val="24"/>
          <w:szCs w:val="24"/>
        </w:rPr>
        <w:t>PoP</w:t>
      </w:r>
      <w:proofErr w:type="spellEnd"/>
      <w:r w:rsidRPr="001C44EE">
        <w:rPr>
          <w:rFonts w:ascii="Helvetica" w:eastAsia="宋体" w:hAnsi="Helvetica" w:cs="宋体"/>
          <w:b/>
          <w:bCs/>
          <w:color w:val="333333"/>
          <w:kern w:val="0"/>
          <w:sz w:val="24"/>
          <w:szCs w:val="24"/>
        </w:rPr>
        <w:t>, Proof of personhood)</w:t>
      </w:r>
    </w:p>
    <w:p w14:paraId="2F13737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人格证明协议旨在提供具有个人唯一性的代币，以防止女巫攻击，并且赋能非金融性质的应用程序。为此，它们依赖的方法包括对社交图谱的全局分析、生物识别、对全球关键参与方进行同步，或它们的某种组合。然而，因为</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协议试图代表个人的身份</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专注于实现全球的唯一性，而非社会身份的关系映射和联结，所以，</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协议仅局限于对所有人都一视同仁的应用程序。我们感兴趣的大多数应用程序（例如声誉质押）都是与此相关的，并且不要求你具有独特性，而更看中差异性。</w:t>
      </w:r>
    </w:p>
    <w:p w14:paraId="1842407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此外，</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协议也不能免受女巫攻击，在近期几乎所有的应用程序中，女巫攻击都能有效攻击</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系统，只是成本略高。除非地球上的大多数人</w:t>
      </w:r>
      <w:proofErr w:type="gramStart"/>
      <w:r w:rsidRPr="001C44EE">
        <w:rPr>
          <w:rFonts w:ascii="Helvetica" w:eastAsia="宋体" w:hAnsi="Helvetica" w:cs="宋体"/>
          <w:color w:val="333333"/>
          <w:kern w:val="0"/>
          <w:sz w:val="24"/>
          <w:szCs w:val="24"/>
        </w:rPr>
        <w:t>都注册</w:t>
      </w:r>
      <w:proofErr w:type="gramEnd"/>
      <w:r w:rsidRPr="001C44EE">
        <w:rPr>
          <w:rFonts w:ascii="Helvetica" w:eastAsia="宋体" w:hAnsi="Helvetica" w:cs="宋体"/>
          <w:color w:val="333333"/>
          <w:kern w:val="0"/>
          <w:sz w:val="24"/>
          <w:szCs w:val="24"/>
        </w:rPr>
        <w:t>了</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服务并且正在参与特定的验证活动，否则攻击者总是能招募到尚未参与</w:t>
      </w:r>
      <w:r w:rsidRPr="001C44EE">
        <w:rPr>
          <w:rFonts w:ascii="Helvetica" w:eastAsia="宋体" w:hAnsi="Helvetica" w:cs="宋体"/>
          <w:color w:val="333333"/>
          <w:kern w:val="0"/>
          <w:sz w:val="24"/>
          <w:szCs w:val="24"/>
        </w:rPr>
        <w:lastRenderedPageBreak/>
        <w:t>的、不感兴趣的人充当</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女巫（</w:t>
      </w:r>
      <w:r w:rsidRPr="001C44EE">
        <w:rPr>
          <w:rFonts w:ascii="Helvetica" w:eastAsia="宋体" w:hAnsi="Helvetica" w:cs="宋体"/>
          <w:color w:val="333333"/>
          <w:kern w:val="0"/>
          <w:sz w:val="24"/>
          <w:szCs w:val="24"/>
        </w:rPr>
        <w:t>Sybils</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。虽然这样招募到的人员并不完全是机器人，但除了可能增加的</w:t>
      </w:r>
      <w:proofErr w:type="gramStart"/>
      <w:r w:rsidRPr="001C44EE">
        <w:rPr>
          <w:rFonts w:ascii="Helvetica" w:eastAsia="宋体" w:hAnsi="Helvetica" w:cs="宋体"/>
          <w:color w:val="333333"/>
          <w:kern w:val="0"/>
          <w:sz w:val="24"/>
          <w:szCs w:val="24"/>
        </w:rPr>
        <w:t>一</w:t>
      </w:r>
      <w:proofErr w:type="gramEnd"/>
      <w:r w:rsidRPr="001C44EE">
        <w:rPr>
          <w:rFonts w:ascii="Helvetica" w:eastAsia="宋体" w:hAnsi="Helvetica" w:cs="宋体"/>
          <w:color w:val="333333"/>
          <w:kern w:val="0"/>
          <w:sz w:val="24"/>
          <w:szCs w:val="24"/>
        </w:rPr>
        <w:t>小部分费用外，两种方式没有本质差异。</w:t>
      </w:r>
    </w:p>
    <w:p w14:paraId="40AF64E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许多</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协议希望能为全民基本收入</w:t>
      </w:r>
      <w:r w:rsidRPr="001C44EE">
        <w:rPr>
          <w:rFonts w:ascii="Helvetica" w:eastAsia="宋体" w:hAnsi="Helvetica" w:cs="宋体"/>
          <w:color w:val="333333"/>
          <w:kern w:val="0"/>
          <w:sz w:val="24"/>
          <w:szCs w:val="24"/>
        </w:rPr>
        <w:t xml:space="preserve"> (UBI, Universal Basic Income) </w:t>
      </w:r>
      <w:r w:rsidRPr="001C44EE">
        <w:rPr>
          <w:rFonts w:ascii="Helvetica" w:eastAsia="宋体" w:hAnsi="Helvetica" w:cs="宋体"/>
          <w:color w:val="333333"/>
          <w:kern w:val="0"/>
          <w:sz w:val="24"/>
          <w:szCs w:val="24"/>
        </w:rPr>
        <w:t>或全球民主化建立基础，尽管我们并没有这样的野心，但这些协议也在促使我们考虑，如何逐步构建，以协调多元网络产品。与</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的二元化、个人主义和全球性质相比，我们的方式立足于为自下而上的声誉、财产和治理体系构建一个丰富的、关联性的和分层化的基础，允许人们参与各种规模的社区和网络。</w:t>
      </w:r>
    </w:p>
    <w:p w14:paraId="23BEC5B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8.4 </w:t>
      </w:r>
      <w:r w:rsidRPr="001C44EE">
        <w:rPr>
          <w:rFonts w:ascii="Helvetica" w:eastAsia="宋体" w:hAnsi="Helvetica" w:cs="宋体"/>
          <w:b/>
          <w:bCs/>
          <w:color w:val="333333"/>
          <w:kern w:val="0"/>
          <w:sz w:val="24"/>
          <w:szCs w:val="24"/>
        </w:rPr>
        <w:t>可验证凭据</w:t>
      </w:r>
    </w:p>
    <w:p w14:paraId="68B2CD9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可验证凭据（</w:t>
      </w:r>
      <w:r w:rsidRPr="001C44EE">
        <w:rPr>
          <w:rFonts w:ascii="Helvetica" w:eastAsia="宋体" w:hAnsi="Helvetica" w:cs="宋体"/>
          <w:color w:val="333333"/>
          <w:kern w:val="0"/>
          <w:sz w:val="24"/>
          <w:szCs w:val="24"/>
        </w:rPr>
        <w:t>VC, Verifiable credentials</w:t>
      </w:r>
      <w:r w:rsidRPr="001C44EE">
        <w:rPr>
          <w:rFonts w:ascii="Helvetica" w:eastAsia="宋体" w:hAnsi="Helvetica" w:cs="宋体"/>
          <w:color w:val="333333"/>
          <w:kern w:val="0"/>
          <w:sz w:val="24"/>
          <w:szCs w:val="24"/>
        </w:rPr>
        <w:t>）是一种</w:t>
      </w:r>
      <w:r w:rsidRPr="001C44EE">
        <w:rPr>
          <w:rFonts w:ascii="Helvetica" w:eastAsia="宋体" w:hAnsi="Helvetica" w:cs="宋体"/>
          <w:color w:val="333333"/>
          <w:kern w:val="0"/>
          <w:sz w:val="24"/>
          <w:szCs w:val="24"/>
        </w:rPr>
        <w:t xml:space="preserve"> W3C </w:t>
      </w:r>
      <w:r w:rsidRPr="001C44EE">
        <w:rPr>
          <w:rFonts w:ascii="Helvetica" w:eastAsia="宋体" w:hAnsi="Helvetica" w:cs="宋体"/>
          <w:color w:val="333333"/>
          <w:kern w:val="0"/>
          <w:sz w:val="24"/>
          <w:szCs w:val="24"/>
        </w:rPr>
        <w:t>标准，其中凭据（或者证明）是可进行</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共享（</w:t>
      </w:r>
      <w:proofErr w:type="spellStart"/>
      <w:r w:rsidRPr="001C44EE">
        <w:rPr>
          <w:rFonts w:ascii="Helvetica" w:eastAsia="宋体" w:hAnsi="Helvetica" w:cs="宋体"/>
          <w:color w:val="333333"/>
          <w:kern w:val="0"/>
          <w:sz w:val="24"/>
          <w:szCs w:val="24"/>
        </w:rPr>
        <w:t>zk</w:t>
      </w:r>
      <w:proofErr w:type="spellEnd"/>
      <w:r w:rsidRPr="001C44EE">
        <w:rPr>
          <w:rFonts w:ascii="Helvetica" w:eastAsia="宋体" w:hAnsi="Helvetica" w:cs="宋体"/>
          <w:color w:val="333333"/>
          <w:kern w:val="0"/>
          <w:sz w:val="24"/>
          <w:szCs w:val="24"/>
        </w:rPr>
        <w:t>-shareable</w:t>
      </w:r>
      <w:r w:rsidRPr="001C44EE">
        <w:rPr>
          <w:rFonts w:ascii="Helvetica" w:eastAsia="宋体" w:hAnsi="Helvetica" w:cs="宋体"/>
          <w:color w:val="333333"/>
          <w:kern w:val="0"/>
          <w:sz w:val="24"/>
          <w:szCs w:val="24"/>
        </w:rPr>
        <w:t>）的，而共享与否由持有人自行决定。</w:t>
      </w:r>
      <w:r w:rsidRPr="001C44EE">
        <w:rPr>
          <w:rFonts w:ascii="Helvetica" w:eastAsia="宋体" w:hAnsi="Helvetica" w:cs="宋体"/>
          <w:color w:val="333333"/>
          <w:kern w:val="0"/>
          <w:sz w:val="24"/>
          <w:szCs w:val="24"/>
        </w:rPr>
        <w:t xml:space="preserve">VC </w:t>
      </w:r>
      <w:r w:rsidRPr="001C44EE">
        <w:rPr>
          <w:rFonts w:ascii="Helvetica" w:eastAsia="宋体" w:hAnsi="Helvetica" w:cs="宋体"/>
          <w:color w:val="333333"/>
          <w:kern w:val="0"/>
          <w:sz w:val="24"/>
          <w:szCs w:val="24"/>
        </w:rPr>
        <w:t>凸显了我们在基线隐私范式</w:t>
      </w:r>
      <w:r w:rsidRPr="001C44EE">
        <w:rPr>
          <w:rFonts w:ascii="Helvetica" w:eastAsia="宋体" w:hAnsi="Helvetica" w:cs="宋体"/>
          <w:color w:val="333333"/>
          <w:kern w:val="0"/>
          <w:sz w:val="24"/>
          <w:szCs w:val="24"/>
        </w:rPr>
        <w:t xml:space="preserve"> (baseline privacy </w:t>
      </w:r>
      <w:proofErr w:type="spellStart"/>
      <w:r w:rsidRPr="001C44EE">
        <w:rPr>
          <w:rFonts w:ascii="Helvetica" w:eastAsia="宋体" w:hAnsi="Helvetica" w:cs="宋体"/>
          <w:color w:val="333333"/>
          <w:kern w:val="0"/>
          <w:sz w:val="24"/>
          <w:szCs w:val="24"/>
        </w:rPr>
        <w:t>pardigm</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上的局限性，并推动了我们对于上述各种隐私延伸话题的讨论。在</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的隐私延伸能缩小公开范围之前，</w:t>
      </w:r>
      <w:r w:rsidRPr="001C44EE">
        <w:rPr>
          <w:rFonts w:ascii="Helvetica" w:eastAsia="宋体" w:hAnsi="Helvetica" w:cs="宋体"/>
          <w:color w:val="333333"/>
          <w:kern w:val="0"/>
          <w:sz w:val="24"/>
          <w:szCs w:val="24"/>
        </w:rPr>
        <w:t xml:space="preserve">VC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可以被自然地视为互补：尤其是，</w:t>
      </w:r>
      <w:r w:rsidRPr="001C44EE">
        <w:rPr>
          <w:rFonts w:ascii="Helvetica" w:eastAsia="宋体" w:hAnsi="Helvetica" w:cs="宋体"/>
          <w:color w:val="333333"/>
          <w:kern w:val="0"/>
          <w:sz w:val="24"/>
          <w:szCs w:val="24"/>
        </w:rPr>
        <w:t>SBT</w:t>
      </w:r>
      <w:r w:rsidRPr="001C44EE">
        <w:rPr>
          <w:rFonts w:ascii="Helvetica" w:eastAsia="宋体" w:hAnsi="Helvetica" w:cs="宋体"/>
          <w:color w:val="333333"/>
          <w:kern w:val="0"/>
          <w:sz w:val="24"/>
          <w:szCs w:val="24"/>
        </w:rPr>
        <w:t>一开始就是公开的，这使其不适用于政府颁发的身份证明等敏感信息，而</w:t>
      </w:r>
      <w:r w:rsidRPr="001C44EE">
        <w:rPr>
          <w:rFonts w:ascii="Helvetica" w:eastAsia="宋体" w:hAnsi="Helvetica" w:cs="宋体"/>
          <w:color w:val="333333"/>
          <w:kern w:val="0"/>
          <w:sz w:val="24"/>
          <w:szCs w:val="24"/>
        </w:rPr>
        <w:t xml:space="preserve"> VC </w:t>
      </w:r>
      <w:r w:rsidRPr="001C44EE">
        <w:rPr>
          <w:rFonts w:ascii="Helvetica" w:eastAsia="宋体" w:hAnsi="Helvetica" w:cs="宋体"/>
          <w:color w:val="333333"/>
          <w:kern w:val="0"/>
          <w:sz w:val="24"/>
          <w:szCs w:val="24"/>
        </w:rPr>
        <w:t>则一直寻求一种可以通过社区恢复实现的恢复范式。在短期内，这两种方法的结合，将比分开使用要强大得多，但</w:t>
      </w:r>
      <w:r w:rsidRPr="001C44EE">
        <w:rPr>
          <w:rFonts w:ascii="Helvetica" w:eastAsia="宋体" w:hAnsi="Helvetica" w:cs="宋体"/>
          <w:color w:val="333333"/>
          <w:kern w:val="0"/>
          <w:sz w:val="24"/>
          <w:szCs w:val="24"/>
        </w:rPr>
        <w:t xml:space="preserve"> VC </w:t>
      </w:r>
      <w:r w:rsidRPr="001C44EE">
        <w:rPr>
          <w:rFonts w:ascii="Helvetica" w:eastAsia="宋体" w:hAnsi="Helvetica" w:cs="宋体"/>
          <w:color w:val="333333"/>
          <w:kern w:val="0"/>
          <w:sz w:val="24"/>
          <w:szCs w:val="24"/>
        </w:rPr>
        <w:t>也有一个关键的局限性：由于其具有单方面</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隐私的特质，至少在标准化形式方面，</w:t>
      </w:r>
      <w:r w:rsidRPr="001C44EE">
        <w:rPr>
          <w:rFonts w:ascii="Helvetica" w:eastAsia="宋体" w:hAnsi="Helvetica" w:cs="宋体"/>
          <w:color w:val="333333"/>
          <w:kern w:val="0"/>
          <w:sz w:val="24"/>
          <w:szCs w:val="24"/>
        </w:rPr>
        <w:t xml:space="preserve">VC </w:t>
      </w:r>
      <w:r w:rsidRPr="001C44EE">
        <w:rPr>
          <w:rFonts w:ascii="Batang" w:eastAsia="Batang" w:hAnsi="Batang" w:cs="Batang" w:hint="eastAsia"/>
          <w:color w:val="333333"/>
          <w:kern w:val="0"/>
          <w:sz w:val="24"/>
          <w:szCs w:val="24"/>
        </w:rPr>
        <w:t>不</w:t>
      </w:r>
      <w:r w:rsidRPr="001C44EE">
        <w:rPr>
          <w:rFonts w:ascii="宋体" w:eastAsia="宋体" w:hAnsi="宋体" w:cs="宋体" w:hint="eastAsia"/>
          <w:color w:val="333333"/>
          <w:kern w:val="0"/>
          <w:sz w:val="24"/>
          <w:szCs w:val="24"/>
        </w:rPr>
        <w:t>支持我们上文列举的大多数应用。</w:t>
      </w:r>
    </w:p>
    <w:p w14:paraId="2E87410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单方面的</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共享（</w:t>
      </w:r>
      <w:proofErr w:type="spellStart"/>
      <w:r w:rsidRPr="001C44EE">
        <w:rPr>
          <w:rFonts w:ascii="Helvetica" w:eastAsia="宋体" w:hAnsi="Helvetica" w:cs="宋体"/>
          <w:color w:val="333333"/>
          <w:kern w:val="0"/>
          <w:sz w:val="24"/>
          <w:szCs w:val="24"/>
        </w:rPr>
        <w:t>zk</w:t>
      </w:r>
      <w:proofErr w:type="spellEnd"/>
      <w:r w:rsidRPr="001C44EE">
        <w:rPr>
          <w:rFonts w:ascii="Helvetica" w:eastAsia="宋体" w:hAnsi="Helvetica" w:cs="宋体"/>
          <w:color w:val="333333"/>
          <w:kern w:val="0"/>
          <w:sz w:val="24"/>
          <w:szCs w:val="24"/>
        </w:rPr>
        <w:t>-sharing</w:t>
      </w:r>
      <w:r w:rsidRPr="001C44EE">
        <w:rPr>
          <w:rFonts w:ascii="Helvetica" w:eastAsia="宋体" w:hAnsi="Helvetica" w:cs="宋体"/>
          <w:color w:val="333333"/>
          <w:kern w:val="0"/>
          <w:sz w:val="24"/>
          <w:szCs w:val="24"/>
        </w:rPr>
        <w:t>）与我们的用例并不兼容，也不符合我们围绕隐私所设的规范。我们大多数的应用程序都依赖于一定程度的信息披露。但是在</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共享的情况下，除非被授予共享权，否则</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无法知道</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另一个灵魂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拥有该</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，这使得声誉质押、可信承诺、抗女巫治理甚至简单的租赁合同（如公寓租赁）都无法进行，因为他所做出的其他承诺和产权负担不一定是可见的。</w:t>
      </w:r>
    </w:p>
    <w:p w14:paraId="15D765F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更深入地说，我们怀疑单方面的</w:t>
      </w:r>
      <w:proofErr w:type="gramStart"/>
      <w:r w:rsidRPr="001C44EE">
        <w:rPr>
          <w:rFonts w:ascii="Helvetica" w:eastAsia="宋体" w:hAnsi="Helvetica" w:cs="宋体"/>
          <w:color w:val="333333"/>
          <w:kern w:val="0"/>
          <w:sz w:val="24"/>
          <w:szCs w:val="24"/>
        </w:rPr>
        <w:t>零知识</w:t>
      </w:r>
      <w:proofErr w:type="gramEnd"/>
      <w:r w:rsidRPr="001C44EE">
        <w:rPr>
          <w:rFonts w:ascii="Helvetica" w:eastAsia="宋体" w:hAnsi="Helvetica" w:cs="宋体"/>
          <w:color w:val="333333"/>
          <w:kern w:val="0"/>
          <w:sz w:val="24"/>
          <w:szCs w:val="24"/>
        </w:rPr>
        <w:t>共享并不是隐私权的正确解题方式。在有多方关系时，很少会有一方具有不经过其他人许可，就单方面披露关系的权利。就像单方面可转让的私人产权不能代表完善的产权制度一样，简单的单方面共享也不是一个完善的隐私制度。如果双方共同拥有一项资产，并选择用可验证凭据（</w:t>
      </w:r>
      <w:r w:rsidRPr="001C44EE">
        <w:rPr>
          <w:rFonts w:ascii="Helvetica" w:eastAsia="宋体" w:hAnsi="Helvetica" w:cs="宋体"/>
          <w:color w:val="333333"/>
          <w:kern w:val="0"/>
          <w:sz w:val="24"/>
          <w:szCs w:val="24"/>
        </w:rPr>
        <w:t>VC</w:t>
      </w:r>
      <w:r w:rsidRPr="001C44EE">
        <w:rPr>
          <w:rFonts w:ascii="Helvetica" w:eastAsia="宋体" w:hAnsi="Helvetica" w:cs="宋体"/>
          <w:color w:val="333333"/>
          <w:kern w:val="0"/>
          <w:sz w:val="24"/>
          <w:szCs w:val="24"/>
        </w:rPr>
        <w:t>）来证明他们的关系，那这种凭据不允许相互同意和相互许可。这个问题涉及到更复杂的多元属性、组织形式和权限问题，这正是</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的特性之一。</w:t>
      </w:r>
    </w:p>
    <w:p w14:paraId="036F9132"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9 </w:t>
      </w:r>
      <w:r w:rsidRPr="001C44EE">
        <w:rPr>
          <w:rFonts w:ascii="inherit" w:eastAsia="宋体" w:hAnsi="inherit" w:cs="宋体"/>
          <w:color w:val="333333"/>
          <w:kern w:val="0"/>
          <w:sz w:val="27"/>
          <w:szCs w:val="27"/>
        </w:rPr>
        <w:t>灵魂的诞生</w:t>
      </w:r>
    </w:p>
    <w:p w14:paraId="6A21E42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从当前的</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生态系统转向由</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起主要作用的社会性增强的系统，面临着一个经典的冷启动挑战。一方面，</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不可转让；另一方面，当前市面上的各种钱包可能不是</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的最终归宿，因为它们缺乏社区恢复机制。但为了社区恢复钱包行得通，他们需要跨越不同社区的不同</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，来确保安全性。首先到来的是什么？</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还是社区恢复？早期采用这些机制的社区会是哪些？不同链上的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如何互操作？我们不指望列出所有可能性和给出所有答案，但可</w:t>
      </w:r>
      <w:r w:rsidRPr="001C44EE">
        <w:rPr>
          <w:rFonts w:ascii="Helvetica" w:eastAsia="宋体" w:hAnsi="Helvetica" w:cs="宋体"/>
          <w:color w:val="333333"/>
          <w:kern w:val="0"/>
          <w:sz w:val="24"/>
          <w:szCs w:val="24"/>
        </w:rPr>
        <w:lastRenderedPageBreak/>
        <w:t>以为读者勾勒出一些有希望的路径，以便在当前的</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甚至</w:t>
      </w:r>
      <w:r w:rsidRPr="001C44EE">
        <w:rPr>
          <w:rFonts w:ascii="Helvetica" w:eastAsia="宋体" w:hAnsi="Helvetica" w:cs="宋体"/>
          <w:color w:val="333333"/>
          <w:kern w:val="0"/>
          <w:sz w:val="24"/>
          <w:szCs w:val="24"/>
        </w:rPr>
        <w:t xml:space="preserve"> Web2 </w:t>
      </w:r>
      <w:r w:rsidRPr="001C44EE">
        <w:rPr>
          <w:rFonts w:ascii="Helvetica" w:eastAsia="宋体" w:hAnsi="Helvetica" w:cs="宋体"/>
          <w:color w:val="333333"/>
          <w:kern w:val="0"/>
          <w:sz w:val="24"/>
          <w:szCs w:val="24"/>
        </w:rPr>
        <w:t>架构中进一步探索。</w:t>
      </w:r>
    </w:p>
    <w:p w14:paraId="313BC1A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9.1 SBT </w:t>
      </w:r>
      <w:r w:rsidRPr="001C44EE">
        <w:rPr>
          <w:rFonts w:ascii="Helvetica" w:eastAsia="宋体" w:hAnsi="Helvetica" w:cs="宋体"/>
          <w:b/>
          <w:bCs/>
          <w:color w:val="333333"/>
          <w:kern w:val="0"/>
          <w:sz w:val="24"/>
          <w:szCs w:val="24"/>
        </w:rPr>
        <w:t>原型</w:t>
      </w:r>
    </w:p>
    <w:p w14:paraId="5C820B8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尽管</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的特点就是不可转移，但它拥有另一个属性，在刚启动项目的时候可能会被证实很有用：可撤销性。</w:t>
      </w:r>
      <w:proofErr w:type="gramStart"/>
      <w:r w:rsidRPr="001C44EE">
        <w:rPr>
          <w:rFonts w:ascii="Helvetica" w:eastAsia="宋体" w:hAnsi="Helvetica" w:cs="宋体"/>
          <w:color w:val="333333"/>
          <w:kern w:val="0"/>
          <w:sz w:val="24"/>
          <w:szCs w:val="24"/>
        </w:rPr>
        <w:t>初代</w:t>
      </w:r>
      <w:proofErr w:type="gramEnd"/>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很可能是可撤销、可转让的代币，然后才发展出不可转让的特质。如果发行者可以销毁代币，并且将其重新发行到一个新的钱包，那么这个代币就具有了可撤销性。举个例子，当密钥丢失或者泄漏的时候，销毁和重新发行就是有意义的。并且发行者想要向社区保证代币不会被金融化，或出售给一方时</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换句话说，</w:t>
      </w:r>
      <w:proofErr w:type="gramStart"/>
      <w:r w:rsidRPr="001C44EE">
        <w:rPr>
          <w:rFonts w:ascii="Helvetica" w:eastAsia="宋体" w:hAnsi="Helvetica" w:cs="宋体"/>
          <w:color w:val="333333"/>
          <w:kern w:val="0"/>
          <w:sz w:val="24"/>
          <w:szCs w:val="24"/>
        </w:rPr>
        <w:t>当代币能代表</w:t>
      </w:r>
      <w:proofErr w:type="gramEnd"/>
      <w:r w:rsidRPr="001C44EE">
        <w:rPr>
          <w:rFonts w:ascii="Helvetica" w:eastAsia="宋体" w:hAnsi="Helvetica" w:cs="宋体"/>
          <w:color w:val="333333"/>
          <w:kern w:val="0"/>
          <w:sz w:val="24"/>
          <w:szCs w:val="24"/>
        </w:rPr>
        <w:t>真实的社区成员身份时</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。有着</w:t>
      </w:r>
      <w:proofErr w:type="gramStart"/>
      <w:r w:rsidRPr="001C44EE">
        <w:rPr>
          <w:rFonts w:ascii="Helvetica" w:eastAsia="宋体" w:hAnsi="Helvetica" w:cs="宋体"/>
          <w:color w:val="333333"/>
          <w:kern w:val="0"/>
          <w:sz w:val="24"/>
          <w:szCs w:val="24"/>
        </w:rPr>
        <w:t>频繁链下互动</w:t>
      </w:r>
      <w:proofErr w:type="gramEnd"/>
      <w:r w:rsidRPr="001C44EE">
        <w:rPr>
          <w:rFonts w:ascii="Helvetica" w:eastAsia="宋体" w:hAnsi="Helvetica" w:cs="宋体"/>
          <w:color w:val="333333"/>
          <w:kern w:val="0"/>
          <w:sz w:val="24"/>
          <w:szCs w:val="24"/>
        </w:rPr>
        <w:t>的雇主、教堂、聚会团体和俱乐部，都很容易销毁和发行代币，因为它们和真人有联系，并且能通过电话、视频甚至简单的见面来识别假冒行为。而社区联系较弱的单方面互动，比如说参加音乐会、参与会议这一类行为就不太合适了。</w:t>
      </w:r>
    </w:p>
    <w:p w14:paraId="0401E3D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可撤销、可转让</w:t>
      </w:r>
      <w:proofErr w:type="gramStart"/>
      <w:r w:rsidRPr="001C44EE">
        <w:rPr>
          <w:rFonts w:ascii="Helvetica" w:eastAsia="宋体" w:hAnsi="Helvetica" w:cs="宋体"/>
          <w:color w:val="333333"/>
          <w:kern w:val="0"/>
          <w:sz w:val="24"/>
          <w:szCs w:val="24"/>
        </w:rPr>
        <w:t>的通证作为</w:t>
      </w:r>
      <w:proofErr w:type="gramEnd"/>
      <w:r w:rsidRPr="001C44EE">
        <w:rPr>
          <w:rFonts w:ascii="Helvetica" w:eastAsia="宋体" w:hAnsi="Helvetica" w:cs="宋体"/>
          <w:color w:val="333333"/>
          <w:kern w:val="0"/>
          <w:sz w:val="24"/>
          <w:szCs w:val="24"/>
        </w:rPr>
        <w:t>灵魂诞生之前的</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原型的特性，发挥支持性的胎盘作用。这为大家争取了时间：对于钱包来说，他们可以借此孕育出安全的社区恢复机制；对于个人来说，他们可以充分地</w:t>
      </w:r>
      <w:proofErr w:type="gramStart"/>
      <w:r w:rsidRPr="001C44EE">
        <w:rPr>
          <w:rFonts w:ascii="Helvetica" w:eastAsia="宋体" w:hAnsi="Helvetica" w:cs="宋体"/>
          <w:color w:val="333333"/>
          <w:kern w:val="0"/>
          <w:sz w:val="24"/>
          <w:szCs w:val="24"/>
        </w:rPr>
        <w:t>积累初代</w:t>
      </w:r>
      <w:proofErr w:type="gramEnd"/>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可撤销、可转让</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，并最终演变成可撤销、可重新发行且不可转让的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。在基于这条路径，我们面临的问题不应该是：</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首先到来的是什么？</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还是社区恢复？</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恰恰相反，</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和社区恢复同时落地，诞生了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578D4FE5"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 xml:space="preserve">9.2 </w:t>
      </w:r>
      <w:r w:rsidRPr="001C44EE">
        <w:rPr>
          <w:rFonts w:ascii="Helvetica" w:eastAsia="宋体" w:hAnsi="Helvetica" w:cs="宋体"/>
          <w:b/>
          <w:bCs/>
          <w:color w:val="333333"/>
          <w:kern w:val="0"/>
          <w:sz w:val="24"/>
          <w:szCs w:val="24"/>
        </w:rPr>
        <w:t>社区恢复钱包</w:t>
      </w:r>
    </w:p>
    <w:p w14:paraId="633ED9E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尽管目前的钱包都缺乏社区恢复的功能，但有这种功能和没有这种功能的钱包在孕育</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上各有优劣。人格证明（</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）协议的优势在于其已经进行</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社会争议解决机制</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的试验，这是社区恢复的基础。与此同时，还有很多去中心化组织（</w:t>
      </w:r>
      <w:r w:rsidRPr="001C44EE">
        <w:rPr>
          <w:rFonts w:ascii="Helvetica" w:eastAsia="宋体" w:hAnsi="Helvetica" w:cs="宋体"/>
          <w:color w:val="333333"/>
          <w:kern w:val="0"/>
          <w:sz w:val="24"/>
          <w:szCs w:val="24"/>
        </w:rPr>
        <w:t>DAO</w:t>
      </w:r>
      <w:r w:rsidRPr="001C44EE">
        <w:rPr>
          <w:rFonts w:ascii="Helvetica" w:eastAsia="宋体" w:hAnsi="Helvetica" w:cs="宋体"/>
          <w:color w:val="333333"/>
          <w:kern w:val="0"/>
          <w:sz w:val="24"/>
          <w:szCs w:val="24"/>
        </w:rPr>
        <w:t>），正在用</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促进治理，使其自然地成为了</w:t>
      </w:r>
      <w:r w:rsidRPr="001C44EE">
        <w:rPr>
          <w:rFonts w:ascii="Helvetica" w:eastAsia="宋体" w:hAnsi="Helvetica" w:cs="宋体"/>
          <w:color w:val="333333"/>
          <w:kern w:val="0"/>
          <w:sz w:val="24"/>
          <w:szCs w:val="24"/>
        </w:rPr>
        <w:t xml:space="preserve">SBT </w:t>
      </w:r>
      <w:r w:rsidRPr="001C44EE">
        <w:rPr>
          <w:rFonts w:ascii="Helvetica" w:eastAsia="宋体" w:hAnsi="Helvetica" w:cs="宋体"/>
          <w:color w:val="333333"/>
          <w:kern w:val="0"/>
          <w:sz w:val="24"/>
          <w:szCs w:val="24"/>
        </w:rPr>
        <w:t>的首批发行方。可惜的是，尽管</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协议有先发优势，但它还没有在存放有价值的</w:t>
      </w:r>
      <w:proofErr w:type="gramStart"/>
      <w:r w:rsidRPr="001C44EE">
        <w:rPr>
          <w:rFonts w:ascii="Helvetica" w:eastAsia="宋体" w:hAnsi="Helvetica" w:cs="宋体"/>
          <w:color w:val="333333"/>
          <w:kern w:val="0"/>
          <w:sz w:val="24"/>
          <w:szCs w:val="24"/>
        </w:rPr>
        <w:t>通证资产</w:t>
      </w:r>
      <w:proofErr w:type="gramEnd"/>
      <w:r w:rsidRPr="001C44EE">
        <w:rPr>
          <w:rFonts w:ascii="Helvetica" w:eastAsia="宋体" w:hAnsi="Helvetica" w:cs="宋体"/>
          <w:color w:val="333333"/>
          <w:kern w:val="0"/>
          <w:sz w:val="24"/>
          <w:szCs w:val="24"/>
        </w:rPr>
        <w:t>上赢得广泛的信任，而这种信任是托管钱包所拥有的。</w:t>
      </w:r>
    </w:p>
    <w:p w14:paraId="7D3A91B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或许正因此，托管钱包</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尽管它们有着中心化的缺点</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为不太熟练的个人用户提供一个简单入口。它们还可以为零售社区构建工具，以发行可撤销的代币，这些代币随后会转换（或者说销毁然后重新发行）为</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。甚至可以为更多的企业发行者提供工具</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这其中有不少人，正在寻找在</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建立忠实用户群体的方法，但却缺乏托管方面的专业知识。一旦社区恢复机制正式确立，并且经过实战考验，这些托管钱包便可以通过社区恢复实现去中心化，而托管人则继续在</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中提供其他有价值的服务（例如社区管理、</w:t>
      </w:r>
      <w:r w:rsidRPr="001C44EE">
        <w:rPr>
          <w:rFonts w:ascii="Helvetica" w:eastAsia="宋体" w:hAnsi="Helvetica" w:cs="宋体"/>
          <w:color w:val="333333"/>
          <w:kern w:val="0"/>
          <w:sz w:val="24"/>
          <w:szCs w:val="24"/>
        </w:rPr>
        <w:t>SBT</w:t>
      </w:r>
      <w:r w:rsidRPr="001C44EE">
        <w:rPr>
          <w:rFonts w:ascii="Helvetica" w:eastAsia="宋体" w:hAnsi="Helvetica" w:cs="宋体"/>
          <w:color w:val="333333"/>
          <w:kern w:val="0"/>
          <w:sz w:val="24"/>
          <w:szCs w:val="24"/>
        </w:rPr>
        <w:t>的发行等等）。</w:t>
      </w:r>
    </w:p>
    <w:p w14:paraId="4AF4092B"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对于更老练的</w:t>
      </w:r>
      <w:r w:rsidRPr="001C44EE">
        <w:rPr>
          <w:rFonts w:ascii="Helvetica" w:eastAsia="宋体" w:hAnsi="Helvetica" w:cs="宋体"/>
          <w:color w:val="333333"/>
          <w:kern w:val="0"/>
          <w:sz w:val="24"/>
          <w:szCs w:val="24"/>
        </w:rPr>
        <w:t xml:space="preserve"> Web3 </w:t>
      </w:r>
      <w:r w:rsidRPr="001C44EE">
        <w:rPr>
          <w:rFonts w:ascii="Helvetica" w:eastAsia="宋体" w:hAnsi="Helvetica" w:cs="宋体"/>
          <w:color w:val="333333"/>
          <w:kern w:val="0"/>
          <w:sz w:val="24"/>
          <w:szCs w:val="24"/>
        </w:rPr>
        <w:t>用户来说，去中心化的非托管类钱包（或者是或者像</w:t>
      </w:r>
      <w:r w:rsidRPr="001C44EE">
        <w:rPr>
          <w:rFonts w:ascii="Helvetica" w:eastAsia="宋体" w:hAnsi="Helvetica" w:cs="宋体"/>
          <w:color w:val="333333"/>
          <w:kern w:val="0"/>
          <w:sz w:val="24"/>
          <w:szCs w:val="24"/>
        </w:rPr>
        <w:t xml:space="preserve"> Argent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Loopring</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这样的非托管型社会恢复钱包）是开启社区恢复机制的天然起点。非托管的钱包具有</w:t>
      </w:r>
      <w:r w:rsidRPr="001C44EE">
        <w:rPr>
          <w:rFonts w:ascii="Helvetica" w:eastAsia="宋体" w:hAnsi="Helvetica" w:cs="宋体"/>
          <w:color w:val="333333"/>
          <w:kern w:val="0"/>
          <w:sz w:val="24"/>
          <w:szCs w:val="24"/>
        </w:rPr>
        <w:t xml:space="preserve">Web3 </w:t>
      </w:r>
      <w:r w:rsidRPr="001C44EE">
        <w:rPr>
          <w:rFonts w:ascii="Helvetica" w:eastAsia="宋体" w:hAnsi="Helvetica" w:cs="宋体"/>
          <w:color w:val="333333"/>
          <w:kern w:val="0"/>
          <w:sz w:val="24"/>
          <w:szCs w:val="24"/>
        </w:rPr>
        <w:t>开源的原生优势，再加上其能够灵活地提前预告以及试验机制，让一群成熟的用户自愿参与使用，以测试其激励和混合机制</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如，多签</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。以上所有的方法</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PoP</w:t>
      </w:r>
      <w:proofErr w:type="spellEnd"/>
      <w:r w:rsidRPr="001C44EE">
        <w:rPr>
          <w:rFonts w:ascii="Helvetica" w:eastAsia="宋体" w:hAnsi="Helvetica" w:cs="宋体"/>
          <w:color w:val="333333"/>
          <w:kern w:val="0"/>
          <w:sz w:val="24"/>
          <w:szCs w:val="24"/>
        </w:rPr>
        <w:t>、托管和</w:t>
      </w:r>
      <w:r w:rsidRPr="001C44EE">
        <w:rPr>
          <w:rFonts w:ascii="微软雅黑" w:eastAsia="微软雅黑" w:hAnsi="微软雅黑" w:cs="微软雅黑" w:hint="eastAsia"/>
          <w:color w:val="333333"/>
          <w:kern w:val="0"/>
          <w:sz w:val="24"/>
          <w:szCs w:val="24"/>
        </w:rPr>
        <w:t>⾮</w:t>
      </w:r>
      <w:r w:rsidRPr="001C44EE">
        <w:rPr>
          <w:rFonts w:ascii="宋体" w:eastAsia="宋体" w:hAnsi="宋体" w:cs="宋体" w:hint="eastAsia"/>
          <w:color w:val="333333"/>
          <w:kern w:val="0"/>
          <w:sz w:val="24"/>
          <w:szCs w:val="24"/>
        </w:rPr>
        <w:t>托管</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在不断试验的过程中以及吸引不同专业程度和风险承受能力的用户方面，都扮演着重要的角色。</w:t>
      </w:r>
    </w:p>
    <w:p w14:paraId="0F1096C2"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lastRenderedPageBreak/>
        <w:t>9.3 “</w:t>
      </w:r>
      <w:r w:rsidRPr="001C44EE">
        <w:rPr>
          <w:rFonts w:ascii="Helvetica" w:eastAsia="宋体" w:hAnsi="Helvetica" w:cs="宋体"/>
          <w:b/>
          <w:bCs/>
          <w:color w:val="333333"/>
          <w:kern w:val="0"/>
          <w:sz w:val="24"/>
          <w:szCs w:val="24"/>
        </w:rPr>
        <w:t>灵魂</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原型</w:t>
      </w:r>
    </w:p>
    <w:p w14:paraId="0A7445A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通过制定一些社会准则来引导</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灵魂</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。当我们在重新审视代币和钱包时，也可以重新思考对某类旨在表示成员身份的</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和代币的看法。尤其是，我们可以引入一种规范方案：由一些有声望的机构发行的</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或</w:t>
      </w:r>
      <w:r w:rsidRPr="001C44EE">
        <w:rPr>
          <w:rFonts w:ascii="Helvetica" w:eastAsia="宋体" w:hAnsi="Helvetica" w:cs="宋体"/>
          <w:color w:val="333333"/>
          <w:kern w:val="0"/>
          <w:sz w:val="24"/>
          <w:szCs w:val="24"/>
        </w:rPr>
        <w:t xml:space="preserve"> POAP </w:t>
      </w:r>
      <w:r w:rsidRPr="001C44EE">
        <w:rPr>
          <w:rFonts w:ascii="Helvetica" w:eastAsia="宋体" w:hAnsi="Helvetica" w:cs="宋体"/>
          <w:color w:val="333333"/>
          <w:kern w:val="0"/>
          <w:sz w:val="24"/>
          <w:szCs w:val="24"/>
        </w:rPr>
        <w:t>表示着某个灵魂出席过某场会议、具有某种工作经历以及学历证书，而这类</w:t>
      </w:r>
      <w:r w:rsidRPr="001C44EE">
        <w:rPr>
          <w:rFonts w:ascii="Helvetica" w:eastAsia="宋体" w:hAnsi="Helvetica" w:cs="宋体"/>
          <w:color w:val="333333"/>
          <w:kern w:val="0"/>
          <w:sz w:val="24"/>
          <w:szCs w:val="24"/>
        </w:rPr>
        <w:t xml:space="preserve"> NFT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POAP </w:t>
      </w:r>
      <w:r w:rsidRPr="001C44EE">
        <w:rPr>
          <w:rFonts w:ascii="Helvetica" w:eastAsia="宋体" w:hAnsi="Helvetica" w:cs="宋体"/>
          <w:color w:val="333333"/>
          <w:kern w:val="0"/>
          <w:sz w:val="24"/>
          <w:szCs w:val="24"/>
        </w:rPr>
        <w:t>不允许被转让。这类成员身份代币的转让</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如果是进行价值交易</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可能会降低钱包的声誉，并可能让发行方不再愿意向该钱包发行成员身份代币或</w:t>
      </w:r>
      <w:r w:rsidRPr="001C44EE">
        <w:rPr>
          <w:rFonts w:ascii="Helvetica" w:eastAsia="宋体" w:hAnsi="Helvetica" w:cs="宋体"/>
          <w:color w:val="333333"/>
          <w:kern w:val="0"/>
          <w:sz w:val="24"/>
          <w:szCs w:val="24"/>
        </w:rPr>
        <w:t xml:space="preserve"> POAP</w:t>
      </w:r>
      <w:r w:rsidRPr="001C44EE">
        <w:rPr>
          <w:rFonts w:ascii="Helvetica" w:eastAsia="宋体" w:hAnsi="Helvetica" w:cs="宋体"/>
          <w:color w:val="333333"/>
          <w:kern w:val="0"/>
          <w:sz w:val="24"/>
          <w:szCs w:val="24"/>
        </w:rPr>
        <w:t>。在非托管生态系统中，大量用户的钱包已经获得了不少财务上的声誉和资产，这些可以作为其有效的抵押品，使其不去滥用不可转移的身份代币。</w:t>
      </w:r>
    </w:p>
    <w:p w14:paraId="29A1D65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虽然这些方法都有着各自的挑战，我们仍希望在中期，通过实现一系列步骤，这些各种各样的方法能够趋于</w:t>
      </w:r>
      <w:proofErr w:type="gramStart"/>
      <w:r w:rsidRPr="001C44EE">
        <w:rPr>
          <w:rFonts w:ascii="Helvetica" w:eastAsia="宋体" w:hAnsi="Helvetica" w:cs="宋体"/>
          <w:color w:val="333333"/>
          <w:kern w:val="0"/>
          <w:sz w:val="24"/>
          <w:szCs w:val="24"/>
        </w:rPr>
        <w:t>准平衡</w:t>
      </w:r>
      <w:proofErr w:type="gramEnd"/>
      <w:r w:rsidRPr="001C44EE">
        <w:rPr>
          <w:rFonts w:ascii="Helvetica" w:eastAsia="宋体" w:hAnsi="Helvetica" w:cs="宋体"/>
          <w:color w:val="333333"/>
          <w:kern w:val="0"/>
          <w:sz w:val="24"/>
          <w:szCs w:val="24"/>
        </w:rPr>
        <w:t>的状态。</w:t>
      </w:r>
    </w:p>
    <w:p w14:paraId="40A88EF0"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color w:val="333333"/>
          <w:kern w:val="0"/>
          <w:sz w:val="27"/>
          <w:szCs w:val="27"/>
        </w:rPr>
        <w:t xml:space="preserve">10 </w:t>
      </w:r>
      <w:r w:rsidRPr="001C44EE">
        <w:rPr>
          <w:rFonts w:ascii="inherit" w:eastAsia="宋体" w:hAnsi="inherit" w:cs="宋体"/>
          <w:color w:val="333333"/>
          <w:kern w:val="0"/>
          <w:sz w:val="27"/>
          <w:szCs w:val="27"/>
        </w:rPr>
        <w:t>总结</w:t>
      </w:r>
    </w:p>
    <w:p w14:paraId="1D80640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尽管在本文中我们对</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将来能实现什么做出大胆的设想，然而上述提到的用例还只是实现</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迈出的第一步。通往</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的道路不止一条，包括许多基于非区块链的框架，如</w:t>
      </w:r>
      <w:r w:rsidRPr="001C44EE">
        <w:rPr>
          <w:rFonts w:ascii="Helvetica" w:eastAsia="宋体" w:hAnsi="Helvetica" w:cs="宋体"/>
          <w:color w:val="333333"/>
          <w:kern w:val="0"/>
          <w:sz w:val="24"/>
          <w:szCs w:val="24"/>
        </w:rPr>
        <w:t> </w:t>
      </w:r>
      <w:hyperlink r:id="rId17" w:history="1">
        <w:r w:rsidRPr="001C44EE">
          <w:rPr>
            <w:rFonts w:ascii="Helvetica" w:eastAsia="宋体" w:hAnsi="Helvetica" w:cs="宋体"/>
            <w:color w:val="0269C8"/>
            <w:kern w:val="0"/>
            <w:sz w:val="24"/>
            <w:szCs w:val="24"/>
            <w:u w:val="single"/>
          </w:rPr>
          <w:t>Spritely</w:t>
        </w:r>
      </w:hyperlink>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"https://www.ietf.org/id/draft-ssmith-acdc-00.html"</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ACDC</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w:t>
      </w:r>
      <w:hyperlink r:id="rId18" w:history="1">
        <w:r w:rsidRPr="001C44EE">
          <w:rPr>
            <w:rFonts w:ascii="Helvetica" w:eastAsia="宋体" w:hAnsi="Helvetica" w:cs="宋体"/>
            <w:color w:val="0269C8"/>
            <w:kern w:val="0"/>
            <w:sz w:val="24"/>
            <w:szCs w:val="24"/>
            <w:u w:val="single"/>
          </w:rPr>
          <w:t>Backchannel</w:t>
        </w:r>
      </w:hyperlink>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它们依赖于与本地机器联系而非全球账本的数据存储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。这些框架可能最终会为跨越社交距离提供更大的信任，因为这种模式能够利用信任关系的传递性</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比如受信任的介绍信</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，而不是依赖于由知名的、高地位的机构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如大学或者</w:t>
      </w:r>
      <w:r w:rsidRPr="001C44EE">
        <w:rPr>
          <w:rFonts w:ascii="Helvetica" w:eastAsia="宋体" w:hAnsi="Helvetica" w:cs="宋体"/>
          <w:color w:val="333333"/>
          <w:kern w:val="0"/>
          <w:sz w:val="24"/>
          <w:szCs w:val="24"/>
        </w:rPr>
        <w:t xml:space="preserve"> DAO) </w:t>
      </w:r>
      <w:r w:rsidRPr="001C44EE">
        <w:rPr>
          <w:rFonts w:ascii="Helvetica" w:eastAsia="宋体" w:hAnsi="Helvetica" w:cs="宋体"/>
          <w:color w:val="333333"/>
          <w:kern w:val="0"/>
          <w:sz w:val="24"/>
          <w:szCs w:val="24"/>
        </w:rPr>
        <w:t>发放的</w:t>
      </w:r>
      <w:r w:rsidRPr="001C44EE">
        <w:rPr>
          <w:rFonts w:ascii="Helvetica" w:eastAsia="宋体" w:hAnsi="Helvetica" w:cs="宋体"/>
          <w:color w:val="333333"/>
          <w:kern w:val="0"/>
          <w:sz w:val="24"/>
          <w:szCs w:val="24"/>
        </w:rPr>
        <w:t xml:space="preserve"> SBT</w:t>
      </w:r>
      <w:r w:rsidRPr="001C44EE">
        <w:rPr>
          <w:rFonts w:ascii="Helvetica" w:eastAsia="宋体" w:hAnsi="Helvetica" w:cs="宋体"/>
          <w:color w:val="333333"/>
          <w:kern w:val="0"/>
          <w:sz w:val="24"/>
          <w:szCs w:val="24"/>
        </w:rPr>
        <w:t>。此外，我们在上文讨论到的应用只是关于</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可以给什么赋能的一些初级想法，并未触及虚拟世界：他们的物理基础、社会以及他们与现实世界的复杂关系。所有这些都表明，本文所描绘的</w:t>
      </w:r>
      <w:proofErr w:type="gramStart"/>
      <w:r w:rsidRPr="001C44EE">
        <w:rPr>
          <w:rFonts w:ascii="Helvetica" w:eastAsia="宋体" w:hAnsi="Helvetica" w:cs="宋体"/>
          <w:color w:val="333333"/>
          <w:kern w:val="0"/>
          <w:sz w:val="24"/>
          <w:szCs w:val="24"/>
        </w:rPr>
        <w:t>宏大愿景</w:t>
      </w:r>
      <w:proofErr w:type="gramEnd"/>
      <w:r w:rsidRPr="001C44EE">
        <w:rPr>
          <w:rFonts w:ascii="Helvetica" w:eastAsia="宋体" w:hAnsi="Helvetica" w:cs="宋体"/>
          <w:color w:val="333333"/>
          <w:kern w:val="0"/>
          <w:sz w:val="24"/>
          <w:szCs w:val="24"/>
        </w:rPr>
        <w:t>也仅仅是</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的初级版本。</w:t>
      </w:r>
    </w:p>
    <w:p w14:paraId="618A4E6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然而，在这条道路上仍然存在许多挑战和悬而未决的问题。上述描绘的蓝图更多来说是建议性的而不是成型的规范，这还需要大量的试验与实践。</w:t>
      </w:r>
      <w:r w:rsidRPr="001C44EE">
        <w:rPr>
          <w:rFonts w:ascii="Helvetica" w:eastAsia="宋体" w:hAnsi="Helvetica" w:cs="宋体"/>
          <w:color w:val="333333"/>
          <w:kern w:val="0"/>
          <w:sz w:val="24"/>
          <w:szCs w:val="24"/>
        </w:rPr>
        <w:t xml:space="preserve">DAO </w:t>
      </w:r>
      <w:r w:rsidRPr="001C44EE">
        <w:rPr>
          <w:rFonts w:ascii="Helvetica" w:eastAsia="宋体" w:hAnsi="Helvetica" w:cs="宋体"/>
          <w:color w:val="333333"/>
          <w:kern w:val="0"/>
          <w:sz w:val="24"/>
          <w:szCs w:val="24"/>
        </w:rPr>
        <w:t>如何在权衡</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中的账户模式和相关性，以抵御女巫攻击和实现去中心化的同时，保持其公开性呢？面对各种降低相关性权重的方案，获得</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的激励兼容程度如何？隐私性与降低相关性权重以及其他</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机制设计的冲突程度多大？我们如何能够以一种社会的，但又相对隐私的方式去衡量不平衡？基于社会恢复框架之下，一些遗留体系应当如何运作？这其中有需要事先划定的红线吗？甚至将其纳入协议中以避免出现反乌托邦的情况？还是说我们只是</w:t>
      </w:r>
      <w:proofErr w:type="gramStart"/>
      <w:r w:rsidRPr="001C44EE">
        <w:rPr>
          <w:rFonts w:ascii="Helvetica" w:eastAsia="宋体" w:hAnsi="Helvetica" w:cs="宋体"/>
          <w:color w:val="333333"/>
          <w:kern w:val="0"/>
          <w:sz w:val="24"/>
          <w:szCs w:val="24"/>
        </w:rPr>
        <w:t>先加快</w:t>
      </w:r>
      <w:proofErr w:type="gramEnd"/>
      <w:r w:rsidRPr="001C44EE">
        <w:rPr>
          <w:rFonts w:ascii="Helvetica" w:eastAsia="宋体" w:hAnsi="Helvetica" w:cs="宋体"/>
          <w:color w:val="333333"/>
          <w:kern w:val="0"/>
          <w:sz w:val="24"/>
          <w:szCs w:val="24"/>
        </w:rPr>
        <w:t>构建出最佳的方案？这些问题只是我们未来几年里研究内容的一部分，这些研究将与</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生态系统共同演进。</w:t>
      </w:r>
    </w:p>
    <w:p w14:paraId="11EE10B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然而，</w:t>
      </w:r>
      <w:proofErr w:type="spellStart"/>
      <w:r w:rsidRPr="001C44EE">
        <w:rPr>
          <w:rFonts w:ascii="Helvetica" w:eastAsia="宋体" w:hAnsi="Helvetica" w:cs="宋体"/>
          <w:color w:val="333333"/>
          <w:kern w:val="0"/>
          <w:sz w:val="24"/>
          <w:szCs w:val="24"/>
        </w:rPr>
        <w:t>DeSoc</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不仅值得我们承受代价去应对这些挑战，而且可能是确保我们生存的必经之路。</w:t>
      </w:r>
      <w:r w:rsidRPr="001C44EE">
        <w:rPr>
          <w:rFonts w:ascii="Helvetica" w:eastAsia="宋体" w:hAnsi="Helvetica" w:cs="宋体"/>
          <w:color w:val="333333"/>
          <w:kern w:val="0"/>
          <w:sz w:val="24"/>
          <w:szCs w:val="24"/>
        </w:rPr>
        <w:t xml:space="preserve">Albert Einstein </w:t>
      </w:r>
      <w:r w:rsidRPr="001C44EE">
        <w:rPr>
          <w:rFonts w:ascii="Helvetica" w:eastAsia="宋体" w:hAnsi="Helvetica" w:cs="宋体"/>
          <w:color w:val="333333"/>
          <w:kern w:val="0"/>
          <w:sz w:val="24"/>
          <w:szCs w:val="24"/>
        </w:rPr>
        <w:t>曾在</w:t>
      </w:r>
      <w:r w:rsidRPr="001C44EE">
        <w:rPr>
          <w:rFonts w:ascii="Helvetica" w:eastAsia="宋体" w:hAnsi="Helvetica" w:cs="宋体"/>
          <w:color w:val="333333"/>
          <w:kern w:val="0"/>
          <w:sz w:val="24"/>
          <w:szCs w:val="24"/>
        </w:rPr>
        <w:t xml:space="preserve"> 1932 </w:t>
      </w:r>
      <w:r w:rsidRPr="001C44EE">
        <w:rPr>
          <w:rFonts w:ascii="Helvetica" w:eastAsia="宋体" w:hAnsi="Helvetica" w:cs="宋体"/>
          <w:color w:val="333333"/>
          <w:kern w:val="0"/>
          <w:sz w:val="24"/>
          <w:szCs w:val="24"/>
        </w:rPr>
        <w:t>年的日内瓦会议上说过，</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人类的组织能力</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未能跟上其</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技术进步</w:t>
      </w:r>
      <w:r w:rsidRPr="001C44EE">
        <w:rPr>
          <w:rFonts w:ascii="Helvetica" w:eastAsia="宋体" w:hAnsi="Helvetica" w:cs="宋体"/>
          <w:color w:val="333333"/>
          <w:kern w:val="0"/>
          <w:sz w:val="24"/>
          <w:szCs w:val="24"/>
        </w:rPr>
        <w:t xml:space="preserve"> ” </w:t>
      </w:r>
      <w:r w:rsidRPr="001C44EE">
        <w:rPr>
          <w:rFonts w:ascii="Helvetica" w:eastAsia="宋体" w:hAnsi="Helvetica" w:cs="宋体"/>
          <w:color w:val="333333"/>
          <w:kern w:val="0"/>
          <w:sz w:val="24"/>
          <w:szCs w:val="24"/>
        </w:rPr>
        <w:t>的步伐，好比出现</w:t>
      </w:r>
      <w:r w:rsidRPr="001C44EE">
        <w:rPr>
          <w:rFonts w:ascii="Helvetica" w:eastAsia="宋体" w:hAnsi="Helvetica" w:cs="宋体"/>
          <w:color w:val="333333"/>
          <w:kern w:val="0"/>
          <w:sz w:val="24"/>
          <w:szCs w:val="24"/>
        </w:rPr>
        <w:t xml:space="preserve"> “3 </w:t>
      </w:r>
      <w:r w:rsidRPr="001C44EE">
        <w:rPr>
          <w:rFonts w:ascii="Helvetica" w:eastAsia="宋体" w:hAnsi="Helvetica" w:cs="宋体"/>
          <w:color w:val="333333"/>
          <w:kern w:val="0"/>
          <w:sz w:val="24"/>
          <w:szCs w:val="24"/>
        </w:rPr>
        <w:t>岁的孩子手持一把剃刀</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的情况。在一个人</w:t>
      </w:r>
      <w:proofErr w:type="gramStart"/>
      <w:r w:rsidRPr="001C44EE">
        <w:rPr>
          <w:rFonts w:ascii="Helvetica" w:eastAsia="宋体" w:hAnsi="Helvetica" w:cs="宋体"/>
          <w:color w:val="333333"/>
          <w:kern w:val="0"/>
          <w:sz w:val="24"/>
          <w:szCs w:val="24"/>
        </w:rPr>
        <w:t>类观察</w:t>
      </w:r>
      <w:proofErr w:type="gramEnd"/>
      <w:r w:rsidRPr="001C44EE">
        <w:rPr>
          <w:rFonts w:ascii="Helvetica" w:eastAsia="宋体" w:hAnsi="Helvetica" w:cs="宋体"/>
          <w:color w:val="333333"/>
          <w:kern w:val="0"/>
          <w:sz w:val="24"/>
          <w:szCs w:val="24"/>
        </w:rPr>
        <w:t>比以往任何时候都更具有预见性的时代，在对未来进行编程时，学习如何将社会性编入系统</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而不是基于信任编程</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似乎是人类在这个星球上生存下去的必修课。</w:t>
      </w:r>
    </w:p>
    <w:p w14:paraId="75052EA0" w14:textId="77777777" w:rsidR="001C44EE" w:rsidRPr="001C44EE" w:rsidRDefault="001C44EE" w:rsidP="001C44EE">
      <w:pPr>
        <w:widowControl/>
        <w:pBdr>
          <w:bottom w:val="single" w:sz="6" w:space="9" w:color="ECECEC"/>
        </w:pBdr>
        <w:shd w:val="clear" w:color="auto" w:fill="FFFFFF"/>
        <w:spacing w:before="525" w:after="150"/>
        <w:jc w:val="left"/>
        <w:outlineLvl w:val="1"/>
        <w:rPr>
          <w:rFonts w:ascii="inherit" w:eastAsia="宋体" w:hAnsi="inherit" w:cs="宋体"/>
          <w:color w:val="333333"/>
          <w:kern w:val="0"/>
          <w:sz w:val="30"/>
          <w:szCs w:val="30"/>
        </w:rPr>
      </w:pPr>
      <w:r w:rsidRPr="001C44EE">
        <w:rPr>
          <w:rFonts w:ascii="inherit" w:eastAsia="宋体" w:hAnsi="inherit" w:cs="宋体"/>
          <w:b/>
          <w:bCs/>
          <w:color w:val="333333"/>
          <w:kern w:val="0"/>
          <w:sz w:val="30"/>
          <w:szCs w:val="30"/>
        </w:rPr>
        <w:lastRenderedPageBreak/>
        <w:t>附录</w:t>
      </w:r>
    </w:p>
    <w:p w14:paraId="62DA95A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改良二次方机制以处理预先存在的合作情况</w:t>
      </w:r>
    </w:p>
    <w:p w14:paraId="76AC064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由于二次方机制是以人皆自利为前提来激励合作的，因此它处理已有合作的群体是有缺陷的。如果</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反映社区成员资格，它们会使灵魂账户个性化，以体现它们的偏好，那么</w:t>
      </w:r>
      <w:r w:rsidRPr="001C44EE">
        <w:rPr>
          <w:rFonts w:ascii="Helvetica" w:eastAsia="宋体" w:hAnsi="Helvetica" w:cs="宋体"/>
          <w:color w:val="333333"/>
          <w:kern w:val="0"/>
          <w:sz w:val="24"/>
          <w:szCs w:val="24"/>
        </w:rPr>
        <w:t xml:space="preserve"> SBT </w:t>
      </w:r>
      <w:r w:rsidRPr="001C44EE">
        <w:rPr>
          <w:rFonts w:ascii="Helvetica" w:eastAsia="宋体" w:hAnsi="Helvetica" w:cs="宋体"/>
          <w:color w:val="333333"/>
          <w:kern w:val="0"/>
          <w:sz w:val="24"/>
          <w:szCs w:val="24"/>
        </w:rPr>
        <w:t>就能帮助我们对已存在的合作关系降低权重，并偏重于跨越差异的合作。在这里，我们首次尝试为一个改良的二次方模型提供说明，并提供未来的研究方向。这个机制还没有被优化，而且无疑会有漏洞；它旨在作为一个说明性例子，以激发实验和未来的研究。虽然我们只对二次方募资</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进行说明，同样的原则和公式也适用于二次方投票</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即个人捐款可以被简单替换为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发言权积分</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p>
    <w:p w14:paraId="407AA19F" w14:textId="6C33886C"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里，社区根据个人捐款，按一定比例给共享项目匹配资金</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匹配到的资金与个人捐款的平方根之和的平方成比例。对于固定的捐款水平，匹配到的资金</w:t>
      </w:r>
      <w:proofErr w:type="gramStart"/>
      <w:r w:rsidRPr="001C44EE">
        <w:rPr>
          <w:rFonts w:ascii="Helvetica" w:eastAsia="宋体" w:hAnsi="Helvetica" w:cs="宋体"/>
          <w:color w:val="333333"/>
          <w:kern w:val="0"/>
          <w:sz w:val="24"/>
          <w:szCs w:val="24"/>
        </w:rPr>
        <w:t>随捐款</w:t>
      </w:r>
      <w:proofErr w:type="gramEnd"/>
      <w:r w:rsidRPr="001C44EE">
        <w:rPr>
          <w:rFonts w:ascii="Helvetica" w:eastAsia="宋体" w:hAnsi="Helvetica" w:cs="宋体"/>
          <w:color w:val="333333"/>
          <w:kern w:val="0"/>
          <w:sz w:val="24"/>
          <w:szCs w:val="24"/>
        </w:rPr>
        <w:t>人数的平方而增长，但个人的多笔捐款的回报会越来越少。对于集中化的个人行动，回报会减少，但对于集体行动，回报会增加。例如，如果</w:t>
      </w:r>
      <w:r w:rsidRPr="001C44EE">
        <w:rPr>
          <w:rFonts w:ascii="Helvetica" w:eastAsia="宋体" w:hAnsi="Helvetica" w:cs="宋体"/>
          <w:color w:val="333333"/>
          <w:kern w:val="0"/>
          <w:sz w:val="24"/>
          <w:szCs w:val="24"/>
        </w:rPr>
        <w:t xml:space="preserve"> Abdu</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Shou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之间并没有合作，它们各自捐款了</w:t>
      </w:r>
      <w:r w:rsidRPr="001C44EE">
        <w:rPr>
          <w:rFonts w:ascii="Helvetica" w:eastAsia="宋体" w:hAnsi="Helvetica" w:cs="宋体"/>
          <w:color w:val="333333"/>
          <w:kern w:val="0"/>
          <w:sz w:val="24"/>
          <w:szCs w:val="24"/>
        </w:rPr>
        <w:t xml:space="preserve"> A</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S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 </w:t>
      </w:r>
      <w:proofErr w:type="gramStart"/>
      <w:r w:rsidRPr="001C44EE">
        <w:rPr>
          <w:rFonts w:ascii="Helvetica" w:eastAsia="宋体" w:hAnsi="Helvetica" w:cs="宋体"/>
          <w:color w:val="333333"/>
          <w:kern w:val="0"/>
          <w:sz w:val="24"/>
          <w:szCs w:val="24"/>
        </w:rPr>
        <w:t>个</w:t>
      </w:r>
      <w:proofErr w:type="gramEnd"/>
      <w:r w:rsidRPr="001C44EE">
        <w:rPr>
          <w:rFonts w:ascii="Helvetica" w:eastAsia="宋体" w:hAnsi="Helvetica" w:cs="宋体"/>
          <w:color w:val="333333"/>
          <w:kern w:val="0"/>
          <w:sz w:val="24"/>
          <w:szCs w:val="24"/>
        </w:rPr>
        <w:t>货币单位</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在</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项目</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例如</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Gitcoin</w:t>
      </w:r>
      <w:proofErr w:type="spellEnd"/>
      <w:r w:rsidRPr="001C44EE">
        <w:rPr>
          <w:rFonts w:ascii="Helvetica" w:eastAsia="宋体" w:hAnsi="Helvetica" w:cs="宋体"/>
          <w:color w:val="333333"/>
          <w:kern w:val="0"/>
          <w:sz w:val="24"/>
          <w:szCs w:val="24"/>
        </w:rPr>
        <w:t xml:space="preserve"> Grants) </w:t>
      </w:r>
      <w:r w:rsidRPr="001C44EE">
        <w:rPr>
          <w:rFonts w:ascii="Helvetica" w:eastAsia="宋体" w:hAnsi="Helvetica" w:cs="宋体"/>
          <w:color w:val="333333"/>
          <w:kern w:val="0"/>
          <w:sz w:val="24"/>
          <w:szCs w:val="24"/>
        </w:rPr>
        <w:t>里，他们的捐款匹配到的资金应该与他们个人捐款的平方根之和的平方成比例</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比例由可用资金决定</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br/>
      </w:r>
      <w:r w:rsidRPr="001C44EE">
        <w:rPr>
          <w:rFonts w:ascii="Helvetica" w:eastAsia="宋体" w:hAnsi="Helvetica" w:cs="宋体"/>
          <w:noProof/>
          <w:color w:val="333333"/>
          <w:kern w:val="0"/>
          <w:sz w:val="24"/>
          <w:szCs w:val="24"/>
        </w:rPr>
        <w:drawing>
          <wp:inline distT="0" distB="0" distL="0" distR="0" wp14:anchorId="5F185331" wp14:editId="1A7095E7">
            <wp:extent cx="5274310" cy="513080"/>
            <wp:effectExtent l="0" t="0" r="2540" b="1270"/>
            <wp:docPr id="200072996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13080"/>
                    </a:xfrm>
                    <a:prstGeom prst="rect">
                      <a:avLst/>
                    </a:prstGeom>
                    <a:noFill/>
                    <a:ln>
                      <a:noFill/>
                    </a:ln>
                  </pic:spPr>
                </pic:pic>
              </a:graphicData>
            </a:graphic>
          </wp:inline>
        </w:drawing>
      </w:r>
    </w:p>
    <w:p w14:paraId="3B972F19"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b/>
          <w:bCs/>
          <w:color w:val="333333"/>
          <w:kern w:val="0"/>
          <w:sz w:val="27"/>
          <w:szCs w:val="27"/>
        </w:rPr>
        <w:t>单一成员关系</w:t>
      </w:r>
    </w:p>
    <w:p w14:paraId="31F69FD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现在假设一个简单的模型，</w:t>
      </w:r>
      <w:r w:rsidRPr="001C44EE">
        <w:rPr>
          <w:rFonts w:ascii="Helvetica" w:eastAsia="宋体" w:hAnsi="Helvetica" w:cs="宋体"/>
          <w:color w:val="333333"/>
          <w:kern w:val="0"/>
          <w:sz w:val="24"/>
          <w:szCs w:val="24"/>
        </w:rPr>
        <w:t>Abdu</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Shou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在不同的公司有不同的单一成员资格，并且有一些提供给初创企业、公司和开源项目的匹配资金</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同样，类似于</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Gitcoin</w:t>
      </w:r>
      <w:proofErr w:type="spellEnd"/>
      <w:r w:rsidRPr="001C44EE">
        <w:rPr>
          <w:rFonts w:ascii="Helvetica" w:eastAsia="宋体" w:hAnsi="Helvetica" w:cs="宋体"/>
          <w:color w:val="333333"/>
          <w:kern w:val="0"/>
          <w:sz w:val="24"/>
          <w:szCs w:val="24"/>
        </w:rPr>
        <w:t xml:space="preserve"> Grants </w:t>
      </w:r>
      <w:r w:rsidRPr="001C44EE">
        <w:rPr>
          <w:rFonts w:ascii="Helvetica" w:eastAsia="宋体" w:hAnsi="Helvetica" w:cs="宋体"/>
          <w:color w:val="333333"/>
          <w:kern w:val="0"/>
          <w:sz w:val="24"/>
          <w:szCs w:val="24"/>
        </w:rPr>
        <w:t>的性质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因为来自相同公司的人都有强烈的动机为自己的公司捐款，以最大化他们公司能匹配到的资金，我们应该预期他们会进行协作。一个极端的方法是假设员工完全目标一致，且完全协调他们的行为。然而，即使在这种简单的情况下，我们在公式上也有几种方法可以弥补。</w:t>
      </w:r>
    </w:p>
    <w:p w14:paraId="5D5F833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一种简单的方法，我们称之为</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集群</w:t>
      </w:r>
      <w:r w:rsidRPr="001C44EE">
        <w:rPr>
          <w:rFonts w:ascii="Helvetica" w:eastAsia="宋体" w:hAnsi="Helvetica" w:cs="宋体"/>
          <w:b/>
          <w:bCs/>
          <w:color w:val="333333"/>
          <w:kern w:val="0"/>
          <w:sz w:val="24"/>
          <w:szCs w:val="24"/>
        </w:rPr>
        <w:t xml:space="preserve"> (clustering)”</w:t>
      </w:r>
      <w:r w:rsidRPr="001C44EE">
        <w:rPr>
          <w:rFonts w:ascii="Helvetica" w:eastAsia="宋体" w:hAnsi="Helvetica" w:cs="宋体"/>
          <w:b/>
          <w:bCs/>
          <w:color w:val="333333"/>
          <w:kern w:val="0"/>
          <w:sz w:val="24"/>
          <w:szCs w:val="24"/>
        </w:rPr>
        <w:t>，它在二次方公式里把两个同事放</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在同一个平方根下</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，以抵消他们已经达成合作的倾向。如果</w:t>
      </w:r>
      <w:r w:rsidRPr="001C44EE">
        <w:rPr>
          <w:rFonts w:ascii="Helvetica" w:eastAsia="宋体" w:hAnsi="Helvetica" w:cs="宋体"/>
          <w:b/>
          <w:bCs/>
          <w:color w:val="333333"/>
          <w:kern w:val="0"/>
          <w:sz w:val="24"/>
          <w:szCs w:val="24"/>
        </w:rPr>
        <w:t xml:space="preserve"> Abdu </w:t>
      </w:r>
      <w:r w:rsidRPr="001C44EE">
        <w:rPr>
          <w:rFonts w:ascii="Helvetica" w:eastAsia="宋体" w:hAnsi="Helvetica" w:cs="宋体"/>
          <w:b/>
          <w:bCs/>
          <w:color w:val="333333"/>
          <w:kern w:val="0"/>
          <w:sz w:val="24"/>
          <w:szCs w:val="24"/>
        </w:rPr>
        <w:t>和</w:t>
      </w:r>
      <w:r w:rsidRPr="001C44EE">
        <w:rPr>
          <w:rFonts w:ascii="Helvetica" w:eastAsia="宋体" w:hAnsi="Helvetica" w:cs="宋体"/>
          <w:b/>
          <w:bCs/>
          <w:color w:val="333333"/>
          <w:kern w:val="0"/>
          <w:sz w:val="24"/>
          <w:szCs w:val="24"/>
        </w:rPr>
        <w:t xml:space="preserve"> Shou </w:t>
      </w:r>
      <w:r w:rsidRPr="001C44EE">
        <w:rPr>
          <w:rFonts w:ascii="Helvetica" w:eastAsia="宋体" w:hAnsi="Helvetica" w:cs="宋体"/>
          <w:b/>
          <w:bCs/>
          <w:color w:val="333333"/>
          <w:kern w:val="0"/>
          <w:sz w:val="24"/>
          <w:szCs w:val="24"/>
        </w:rPr>
        <w:t>是同事</w:t>
      </w:r>
      <w:r w:rsidRPr="001C44EE">
        <w:rPr>
          <w:rFonts w:ascii="Helvetica" w:eastAsia="宋体" w:hAnsi="Helvetica" w:cs="宋体"/>
          <w:b/>
          <w:bCs/>
          <w:color w:val="333333"/>
          <w:kern w:val="0"/>
          <w:sz w:val="24"/>
          <w:szCs w:val="24"/>
        </w:rPr>
        <w:t xml:space="preserve"> (Belle </w:t>
      </w:r>
      <w:r w:rsidRPr="001C44EE">
        <w:rPr>
          <w:rFonts w:ascii="Helvetica" w:eastAsia="宋体" w:hAnsi="Helvetica" w:cs="宋体"/>
          <w:b/>
          <w:bCs/>
          <w:color w:val="333333"/>
          <w:kern w:val="0"/>
          <w:sz w:val="24"/>
          <w:szCs w:val="24"/>
        </w:rPr>
        <w:t>不是</w:t>
      </w:r>
      <w:r w:rsidRPr="001C44EE">
        <w:rPr>
          <w:rFonts w:ascii="Helvetica" w:eastAsia="宋体" w:hAnsi="Helvetica" w:cs="宋体"/>
          <w:b/>
          <w:bCs/>
          <w:color w:val="333333"/>
          <w:kern w:val="0"/>
          <w:sz w:val="24"/>
          <w:szCs w:val="24"/>
        </w:rPr>
        <w:t>)</w:t>
      </w:r>
      <w:r w:rsidRPr="001C44EE">
        <w:rPr>
          <w:rFonts w:ascii="Helvetica" w:eastAsia="宋体" w:hAnsi="Helvetica" w:cs="宋体"/>
          <w:b/>
          <w:bCs/>
          <w:color w:val="333333"/>
          <w:kern w:val="0"/>
          <w:sz w:val="24"/>
          <w:szCs w:val="24"/>
        </w:rPr>
        <w:t>，</w:t>
      </w:r>
      <w:proofErr w:type="spellStart"/>
      <w:r w:rsidRPr="001C44EE">
        <w:rPr>
          <w:rFonts w:ascii="Helvetica" w:eastAsia="宋体" w:hAnsi="Helvetica" w:cs="宋体"/>
          <w:b/>
          <w:bCs/>
          <w:color w:val="333333"/>
          <w:kern w:val="0"/>
          <w:sz w:val="24"/>
          <w:szCs w:val="24"/>
        </w:rPr>
        <w:t>Abbu</w:t>
      </w:r>
      <w:proofErr w:type="spellEnd"/>
      <w:r w:rsidRPr="001C44EE">
        <w:rPr>
          <w:rFonts w:ascii="Helvetica" w:eastAsia="宋体" w:hAnsi="Helvetica" w:cs="宋体"/>
          <w:b/>
          <w:bCs/>
          <w:color w:val="333333"/>
          <w:kern w:val="0"/>
          <w:sz w:val="24"/>
          <w:szCs w:val="24"/>
        </w:rPr>
        <w:t xml:space="preserve"> </w:t>
      </w:r>
      <w:r w:rsidRPr="001C44EE">
        <w:rPr>
          <w:rFonts w:ascii="Helvetica" w:eastAsia="宋体" w:hAnsi="Helvetica" w:cs="宋体"/>
          <w:b/>
          <w:bCs/>
          <w:color w:val="333333"/>
          <w:kern w:val="0"/>
          <w:sz w:val="24"/>
          <w:szCs w:val="24"/>
        </w:rPr>
        <w:t>和</w:t>
      </w:r>
      <w:r w:rsidRPr="001C44EE">
        <w:rPr>
          <w:rFonts w:ascii="Helvetica" w:eastAsia="宋体" w:hAnsi="Helvetica" w:cs="宋体"/>
          <w:b/>
          <w:bCs/>
          <w:color w:val="333333"/>
          <w:kern w:val="0"/>
          <w:sz w:val="24"/>
          <w:szCs w:val="24"/>
        </w:rPr>
        <w:t xml:space="preserve"> Shou </w:t>
      </w:r>
      <w:r w:rsidRPr="001C44EE">
        <w:rPr>
          <w:rFonts w:ascii="Helvetica" w:eastAsia="宋体" w:hAnsi="Helvetica" w:cs="宋体"/>
          <w:b/>
          <w:bCs/>
          <w:color w:val="333333"/>
          <w:kern w:val="0"/>
          <w:sz w:val="24"/>
          <w:szCs w:val="24"/>
        </w:rPr>
        <w:t>的捐款会加起来后一起开平方根，而</w:t>
      </w:r>
      <w:r w:rsidRPr="001C44EE">
        <w:rPr>
          <w:rFonts w:ascii="Helvetica" w:eastAsia="宋体" w:hAnsi="Helvetica" w:cs="宋体"/>
          <w:b/>
          <w:bCs/>
          <w:color w:val="333333"/>
          <w:kern w:val="0"/>
          <w:sz w:val="24"/>
          <w:szCs w:val="24"/>
        </w:rPr>
        <w:t xml:space="preserve"> Bob (</w:t>
      </w:r>
      <w:r w:rsidRPr="001C44EE">
        <w:rPr>
          <w:rFonts w:ascii="Helvetica" w:eastAsia="宋体" w:hAnsi="Helvetica" w:cs="宋体"/>
          <w:b/>
          <w:bCs/>
          <w:color w:val="333333"/>
          <w:kern w:val="0"/>
          <w:sz w:val="24"/>
          <w:szCs w:val="24"/>
        </w:rPr>
        <w:t>译者注：根据上下文，此处应该是</w:t>
      </w:r>
      <w:r w:rsidRPr="001C44EE">
        <w:rPr>
          <w:rFonts w:ascii="Helvetica" w:eastAsia="宋体" w:hAnsi="Helvetica" w:cs="宋体"/>
          <w:b/>
          <w:bCs/>
          <w:color w:val="333333"/>
          <w:kern w:val="0"/>
          <w:sz w:val="24"/>
          <w:szCs w:val="24"/>
        </w:rPr>
        <w:t xml:space="preserve"> Belle) </w:t>
      </w:r>
      <w:r w:rsidRPr="001C44EE">
        <w:rPr>
          <w:rFonts w:ascii="Helvetica" w:eastAsia="宋体" w:hAnsi="Helvetica" w:cs="宋体"/>
          <w:b/>
          <w:bCs/>
          <w:color w:val="333333"/>
          <w:kern w:val="0"/>
          <w:sz w:val="24"/>
          <w:szCs w:val="24"/>
        </w:rPr>
        <w:t>的捐款则单独开平方根，有效提高了他的权重：</w:t>
      </w:r>
    </w:p>
    <w:p w14:paraId="343A2CC6" w14:textId="5EFC5E38"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433C7616" wp14:editId="7C443042">
            <wp:extent cx="5274310" cy="638175"/>
            <wp:effectExtent l="0" t="0" r="2540" b="9525"/>
            <wp:docPr id="24438947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38175"/>
                    </a:xfrm>
                    <a:prstGeom prst="rect">
                      <a:avLst/>
                    </a:prstGeom>
                    <a:noFill/>
                    <a:ln>
                      <a:noFill/>
                    </a:ln>
                  </pic:spPr>
                </pic:pic>
              </a:graphicData>
            </a:graphic>
          </wp:inline>
        </w:drawing>
      </w:r>
    </w:p>
    <w:p w14:paraId="36D48691"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如果</w:t>
      </w:r>
      <w:r w:rsidRPr="001C44EE">
        <w:rPr>
          <w:rFonts w:ascii="Helvetica" w:eastAsia="宋体" w:hAnsi="Helvetica" w:cs="宋体"/>
          <w:color w:val="333333"/>
          <w:kern w:val="0"/>
          <w:sz w:val="24"/>
          <w:szCs w:val="24"/>
        </w:rPr>
        <w:t xml:space="preserve"> Abdu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能够完美合作，最优做法是把他们的总捐款平均分，因此我们可以假设</w:t>
      </w:r>
      <w:r w:rsidRPr="001C44EE">
        <w:rPr>
          <w:rFonts w:ascii="Helvetica" w:eastAsia="宋体" w:hAnsi="Helvetica" w:cs="宋体"/>
          <w:color w:val="333333"/>
          <w:kern w:val="0"/>
          <w:sz w:val="24"/>
          <w:szCs w:val="24"/>
        </w:rPr>
        <w:t xml:space="preserve"> A=S</w:t>
      </w:r>
      <w:r w:rsidRPr="001C44EE">
        <w:rPr>
          <w:rFonts w:ascii="Helvetica" w:eastAsia="宋体" w:hAnsi="Helvetica" w:cs="宋体"/>
          <w:color w:val="333333"/>
          <w:kern w:val="0"/>
          <w:sz w:val="24"/>
          <w:szCs w:val="24"/>
        </w:rPr>
        <w:t>。让我们简化一下</w:t>
      </w:r>
      <w:r w:rsidRPr="001C44EE">
        <w:rPr>
          <w:rFonts w:ascii="Helvetica" w:eastAsia="宋体" w:hAnsi="Helvetica" w:cs="宋体"/>
          <w:color w:val="333333"/>
          <w:kern w:val="0"/>
          <w:sz w:val="24"/>
          <w:szCs w:val="24"/>
        </w:rPr>
        <w:t>:</w:t>
      </w:r>
    </w:p>
    <w:p w14:paraId="123B2BF7" w14:textId="681A4DA5"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018B0A6E" wp14:editId="503DA61C">
            <wp:extent cx="5274310" cy="580390"/>
            <wp:effectExtent l="0" t="0" r="2540" b="0"/>
            <wp:docPr id="12851737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80390"/>
                    </a:xfrm>
                    <a:prstGeom prst="rect">
                      <a:avLst/>
                    </a:prstGeom>
                    <a:noFill/>
                    <a:ln>
                      <a:noFill/>
                    </a:ln>
                  </pic:spPr>
                </pic:pic>
              </a:graphicData>
            </a:graphic>
          </wp:inline>
        </w:drawing>
      </w:r>
    </w:p>
    <w:p w14:paraId="03125A8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在这种情况下，很容易看出集群是如何导向最优性的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或福利最大化</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，其论据与更一般的</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一致：如果</w:t>
      </w:r>
      <w:r w:rsidRPr="001C44EE">
        <w:rPr>
          <w:rFonts w:ascii="Helvetica" w:eastAsia="宋体" w:hAnsi="Helvetica" w:cs="宋体"/>
          <w:color w:val="333333"/>
          <w:kern w:val="0"/>
          <w:sz w:val="24"/>
          <w:szCs w:val="24"/>
        </w:rPr>
        <w:t xml:space="preserve"> Abdu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完美配合，他们能有效作为一个单一行为主体，而群集匹配公式是两个主体的</w:t>
      </w:r>
      <w:r w:rsidRPr="001C44EE">
        <w:rPr>
          <w:rFonts w:ascii="Helvetica" w:eastAsia="宋体" w:hAnsi="Helvetica" w:cs="宋体"/>
          <w:color w:val="333333"/>
          <w:kern w:val="0"/>
          <w:sz w:val="24"/>
          <w:szCs w:val="24"/>
        </w:rPr>
        <w:t xml:space="preserve"> QF </w:t>
      </w:r>
      <w:r w:rsidRPr="001C44EE">
        <w:rPr>
          <w:rFonts w:ascii="Helvetica" w:eastAsia="宋体" w:hAnsi="Helvetica" w:cs="宋体"/>
          <w:color w:val="333333"/>
          <w:kern w:val="0"/>
          <w:sz w:val="24"/>
          <w:szCs w:val="24"/>
        </w:rPr>
        <w:t>公式</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即</w:t>
      </w:r>
      <w:r w:rsidRPr="001C44EE">
        <w:rPr>
          <w:rFonts w:ascii="Helvetica" w:eastAsia="宋体" w:hAnsi="Helvetica" w:cs="宋体"/>
          <w:color w:val="333333"/>
          <w:kern w:val="0"/>
          <w:sz w:val="24"/>
          <w:szCs w:val="24"/>
        </w:rPr>
        <w:t xml:space="preserve"> Abdu-Shou </w:t>
      </w:r>
      <w:r w:rsidRPr="001C44EE">
        <w:rPr>
          <w:rFonts w:ascii="Helvetica" w:eastAsia="宋体" w:hAnsi="Helvetica" w:cs="宋体"/>
          <w:color w:val="333333"/>
          <w:kern w:val="0"/>
          <w:sz w:val="24"/>
          <w:szCs w:val="24"/>
        </w:rPr>
        <w:t>的联合主体和</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这个主体。</w:t>
      </w:r>
    </w:p>
    <w:p w14:paraId="7228B96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而另一个能够达到最优性的调整，就是我们称之为</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抵消匹配</w:t>
      </w:r>
      <w:r w:rsidRPr="001C44EE">
        <w:rPr>
          <w:rFonts w:ascii="Helvetica" w:eastAsia="宋体" w:hAnsi="Helvetica" w:cs="宋体"/>
          <w:color w:val="333333"/>
          <w:kern w:val="0"/>
          <w:sz w:val="24"/>
          <w:szCs w:val="24"/>
        </w:rPr>
        <w:t xml:space="preserve"> (Offset Match)"</w:t>
      </w:r>
      <w:r w:rsidRPr="001C44EE">
        <w:rPr>
          <w:rFonts w:ascii="Helvetica" w:eastAsia="宋体" w:hAnsi="Helvetica" w:cs="宋体"/>
          <w:color w:val="333333"/>
          <w:kern w:val="0"/>
          <w:sz w:val="24"/>
          <w:szCs w:val="24"/>
        </w:rPr>
        <w:t>：</w:t>
      </w:r>
    </w:p>
    <w:p w14:paraId="1F5E5B26" w14:textId="69971544"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4E1BC8AB" wp14:editId="5A116D33">
            <wp:extent cx="5274310" cy="561975"/>
            <wp:effectExtent l="0" t="0" r="2540" b="9525"/>
            <wp:docPr id="14661457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61975"/>
                    </a:xfrm>
                    <a:prstGeom prst="rect">
                      <a:avLst/>
                    </a:prstGeom>
                    <a:noFill/>
                    <a:ln>
                      <a:noFill/>
                    </a:ln>
                  </pic:spPr>
                </pic:pic>
              </a:graphicData>
            </a:graphic>
          </wp:inline>
        </w:drawing>
      </w:r>
    </w:p>
    <w:p w14:paraId="01DB956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抵消匹配</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的基本原理是，因为</w:t>
      </w:r>
      <w:r w:rsidRPr="001C44EE">
        <w:rPr>
          <w:rFonts w:ascii="Helvetica" w:eastAsia="宋体" w:hAnsi="Helvetica" w:cs="宋体"/>
          <w:color w:val="333333"/>
          <w:kern w:val="0"/>
          <w:sz w:val="24"/>
          <w:szCs w:val="24"/>
        </w:rPr>
        <w:t xml:space="preserve"> Abudu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是完美协调</w:t>
      </w:r>
      <w:r w:rsidRPr="001C44EE">
        <w:rPr>
          <w:rFonts w:ascii="Helvetica" w:eastAsia="宋体" w:hAnsi="Helvetica" w:cs="宋体"/>
          <w:color w:val="333333"/>
          <w:kern w:val="0"/>
          <w:sz w:val="24"/>
          <w:szCs w:val="24"/>
        </w:rPr>
        <w:t xml:space="preserve"> 2 </w:t>
      </w:r>
      <w:r w:rsidRPr="001C44EE">
        <w:rPr>
          <w:rFonts w:ascii="Helvetica" w:eastAsia="宋体" w:hAnsi="Helvetica" w:cs="宋体"/>
          <w:color w:val="333333"/>
          <w:kern w:val="0"/>
          <w:sz w:val="24"/>
          <w:szCs w:val="24"/>
        </w:rPr>
        <w:t>人组的一部分，我们可以将他们的投票权重降低</w:t>
      </w:r>
      <w:r w:rsidRPr="001C44EE">
        <w:rPr>
          <w:rFonts w:ascii="Helvetica" w:eastAsia="宋体" w:hAnsi="Helvetica" w:cs="宋体"/>
          <w:color w:val="333333"/>
          <w:kern w:val="0"/>
          <w:sz w:val="24"/>
          <w:szCs w:val="24"/>
        </w:rPr>
        <w:t xml:space="preserve"> 2 </w:t>
      </w:r>
      <w:proofErr w:type="gramStart"/>
      <w:r w:rsidRPr="001C44EE">
        <w:rPr>
          <w:rFonts w:ascii="Helvetica" w:eastAsia="宋体" w:hAnsi="Helvetica" w:cs="宋体"/>
          <w:color w:val="333333"/>
          <w:kern w:val="0"/>
          <w:sz w:val="24"/>
          <w:szCs w:val="24"/>
        </w:rPr>
        <w:t>倍</w:t>
      </w:r>
      <w:proofErr w:type="gramEnd"/>
      <w:r w:rsidRPr="001C44EE">
        <w:rPr>
          <w:rFonts w:ascii="Helvetica" w:eastAsia="宋体" w:hAnsi="Helvetica" w:cs="宋体"/>
          <w:color w:val="333333"/>
          <w:kern w:val="0"/>
          <w:sz w:val="24"/>
          <w:szCs w:val="24"/>
        </w:rPr>
        <w:t>，以抵消协作带来的影响。这就导致了与集群匹配</w:t>
      </w:r>
      <w:r w:rsidRPr="001C44EE">
        <w:rPr>
          <w:rFonts w:ascii="Helvetica" w:eastAsia="宋体" w:hAnsi="Helvetica" w:cs="宋体"/>
          <w:color w:val="333333"/>
          <w:kern w:val="0"/>
          <w:sz w:val="24"/>
          <w:szCs w:val="24"/>
        </w:rPr>
        <w:t xml:space="preserve"> (Cluster Match) </w:t>
      </w:r>
      <w:r w:rsidRPr="001C44EE">
        <w:rPr>
          <w:rFonts w:ascii="Helvetica" w:eastAsia="宋体" w:hAnsi="Helvetica" w:cs="宋体"/>
          <w:color w:val="333333"/>
          <w:kern w:val="0"/>
          <w:sz w:val="24"/>
          <w:szCs w:val="24"/>
        </w:rPr>
        <w:t>相同的结果，因为在完美协调的情况下，</w:t>
      </w:r>
      <w:r w:rsidRPr="001C44EE">
        <w:rPr>
          <w:rFonts w:ascii="Helvetica" w:eastAsia="宋体" w:hAnsi="Helvetica" w:cs="宋体"/>
          <w:color w:val="333333"/>
          <w:kern w:val="0"/>
          <w:sz w:val="24"/>
          <w:szCs w:val="24"/>
        </w:rPr>
        <w:t xml:space="preserve"> Abdu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的捐款相同</w:t>
      </w:r>
      <w:r w:rsidRPr="001C44EE">
        <w:rPr>
          <w:rFonts w:ascii="Helvetica" w:eastAsia="宋体" w:hAnsi="Helvetica" w:cs="宋体"/>
          <w:color w:val="333333"/>
          <w:kern w:val="0"/>
          <w:sz w:val="24"/>
          <w:szCs w:val="24"/>
        </w:rPr>
        <w:t xml:space="preserve"> (A = B) </w:t>
      </w:r>
      <w:r w:rsidRPr="001C44EE">
        <w:rPr>
          <w:rFonts w:ascii="Helvetica" w:eastAsia="宋体" w:hAnsi="Helvetica" w:cs="宋体"/>
          <w:color w:val="333333"/>
          <w:kern w:val="0"/>
          <w:sz w:val="24"/>
          <w:szCs w:val="24"/>
        </w:rPr>
        <w:t>总是最优做法。</w:t>
      </w:r>
    </w:p>
    <w:p w14:paraId="5FFF46AA" w14:textId="4A28DAE5"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1AEE367F" wp14:editId="2D164384">
            <wp:extent cx="5274310" cy="1022350"/>
            <wp:effectExtent l="0" t="0" r="2540" b="6350"/>
            <wp:docPr id="171162855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022350"/>
                    </a:xfrm>
                    <a:prstGeom prst="rect">
                      <a:avLst/>
                    </a:prstGeom>
                    <a:noFill/>
                    <a:ln>
                      <a:noFill/>
                    </a:ln>
                  </pic:spPr>
                </pic:pic>
              </a:graphicData>
            </a:graphic>
          </wp:inline>
        </w:drawing>
      </w:r>
    </w:p>
    <w:p w14:paraId="5F46D514"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b/>
          <w:bCs/>
          <w:color w:val="333333"/>
          <w:kern w:val="0"/>
          <w:sz w:val="27"/>
          <w:szCs w:val="27"/>
        </w:rPr>
        <w:t>多重成员关系</w:t>
      </w:r>
    </w:p>
    <w:p w14:paraId="3B6951A2"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前面的例子假设</w:t>
      </w:r>
      <w:r w:rsidRPr="001C44EE">
        <w:rPr>
          <w:rFonts w:ascii="Helvetica" w:eastAsia="宋体" w:hAnsi="Helvetica" w:cs="宋体"/>
          <w:color w:val="333333"/>
          <w:kern w:val="0"/>
          <w:sz w:val="24"/>
          <w:szCs w:val="24"/>
        </w:rPr>
        <w:t xml:space="preserve"> Abdu</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Shou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只有一个单一成员关系：职场。然而，在几乎所有的应用中，这都被过度简化了。人们会拥有多个社区成员身份、合作关系，甚至一些非正式的交集。</w:t>
      </w:r>
      <w:r w:rsidRPr="001C44EE">
        <w:rPr>
          <w:rFonts w:ascii="Helvetica" w:eastAsia="宋体" w:hAnsi="Helvetica" w:cs="宋体"/>
          <w:color w:val="333333"/>
          <w:kern w:val="0"/>
          <w:sz w:val="24"/>
          <w:szCs w:val="24"/>
        </w:rPr>
        <w:t xml:space="preserve">Abdu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可能来自于一个大家庭，</w:t>
      </w:r>
      <w:r w:rsidRPr="001C44EE">
        <w:rPr>
          <w:rFonts w:ascii="Helvetica" w:eastAsia="宋体" w:hAnsi="Helvetica" w:cs="宋体"/>
          <w:color w:val="333333"/>
          <w:kern w:val="0"/>
          <w:sz w:val="24"/>
          <w:szCs w:val="24"/>
        </w:rPr>
        <w:t xml:space="preserve">Shou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可能上过同一所学校，</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Abdu </w:t>
      </w:r>
      <w:r w:rsidRPr="001C44EE">
        <w:rPr>
          <w:rFonts w:ascii="Helvetica" w:eastAsia="宋体" w:hAnsi="Helvetica" w:cs="宋体"/>
          <w:color w:val="333333"/>
          <w:kern w:val="0"/>
          <w:sz w:val="24"/>
          <w:szCs w:val="24"/>
        </w:rPr>
        <w:t>可能是同一个</w:t>
      </w:r>
      <w:r w:rsidRPr="001C44EE">
        <w:rPr>
          <w:rFonts w:ascii="Helvetica" w:eastAsia="宋体" w:hAnsi="Helvetica" w:cs="宋体"/>
          <w:color w:val="333333"/>
          <w:kern w:val="0"/>
          <w:sz w:val="24"/>
          <w:szCs w:val="24"/>
        </w:rPr>
        <w:t>Layer1</w:t>
      </w:r>
      <w:r w:rsidRPr="001C44EE">
        <w:rPr>
          <w:rFonts w:ascii="Helvetica" w:eastAsia="宋体" w:hAnsi="Helvetica" w:cs="宋体"/>
          <w:color w:val="333333"/>
          <w:kern w:val="0"/>
          <w:sz w:val="24"/>
          <w:szCs w:val="24"/>
        </w:rPr>
        <w:t>协议的代币持有者，等等。为了促进跨越差异的合作，我们需要用不那么二元的方式来认识个体间的成员相互关系。现在，我们想要把上面的两个方法都用到这个情况。我们再次把重点放在足以说明问题的最简单的例子上；下面我们将使用更多更一般的公式。</w:t>
      </w:r>
    </w:p>
    <w:p w14:paraId="526D86DF"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我们专注于这样一个例子：</w:t>
      </w:r>
      <w:r w:rsidRPr="001C44EE">
        <w:rPr>
          <w:rFonts w:ascii="Helvetica" w:eastAsia="宋体" w:hAnsi="Helvetica" w:cs="宋体"/>
          <w:color w:val="333333"/>
          <w:kern w:val="0"/>
          <w:sz w:val="24"/>
          <w:szCs w:val="24"/>
        </w:rPr>
        <w:t xml:space="preserve">Abdu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同在一个归属关系，</w:t>
      </w:r>
      <w:r w:rsidRPr="001C44EE">
        <w:rPr>
          <w:rFonts w:ascii="Helvetica" w:eastAsia="宋体" w:hAnsi="Helvetica" w:cs="宋体"/>
          <w:color w:val="333333"/>
          <w:kern w:val="0"/>
          <w:sz w:val="24"/>
          <w:szCs w:val="24"/>
        </w:rPr>
        <w:t xml:space="preserve">Abdu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同属另一个归属关系，而</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归属于一个团体，该团体还有其他成员，但他们没有参与这轮资金匹配。这是一个完整的归属关系集。</w:t>
      </w:r>
    </w:p>
    <w:p w14:paraId="4EDBFCB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lastRenderedPageBreak/>
        <w:t>为了将集群匹配应用到这个例子中，我们把每组共享归属关系放在一个集群里，并将每个个体的捐款平均分给他们参与的所有团体，他们的捐款系数总和为</w:t>
      </w:r>
      <w:r w:rsidRPr="001C44EE">
        <w:rPr>
          <w:rFonts w:ascii="Helvetica" w:eastAsia="宋体" w:hAnsi="Helvetica" w:cs="宋体"/>
          <w:color w:val="333333"/>
          <w:kern w:val="0"/>
          <w:sz w:val="24"/>
          <w:szCs w:val="24"/>
        </w:rPr>
        <w:t xml:space="preserve"> 1</w:t>
      </w:r>
      <w:r w:rsidRPr="001C44EE">
        <w:rPr>
          <w:rFonts w:ascii="Helvetica" w:eastAsia="宋体" w:hAnsi="Helvetica" w:cs="宋体"/>
          <w:color w:val="333333"/>
          <w:kern w:val="0"/>
          <w:sz w:val="24"/>
          <w:szCs w:val="24"/>
        </w:rPr>
        <w:t>。</w:t>
      </w:r>
    </w:p>
    <w:p w14:paraId="687BD5CB" w14:textId="4DAE792F"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3FAD5411" wp14:editId="7092E029">
            <wp:extent cx="5274310" cy="748030"/>
            <wp:effectExtent l="0" t="0" r="2540" b="0"/>
            <wp:docPr id="18824576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748030"/>
                    </a:xfrm>
                    <a:prstGeom prst="rect">
                      <a:avLst/>
                    </a:prstGeom>
                    <a:noFill/>
                    <a:ln>
                      <a:noFill/>
                    </a:ln>
                  </pic:spPr>
                </pic:pic>
              </a:graphicData>
            </a:graphic>
          </wp:inline>
        </w:drawing>
      </w:r>
    </w:p>
    <w:p w14:paraId="71C5C59A"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为了把抵消匹配应用到这个例子中，我们必须求出每个个体的捐款中能抵消通过协调而使自身获利的系数。具体来说，如果我们假设</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内化了</w:t>
      </w:r>
      <w:r w:rsidRPr="001C44EE">
        <w:rPr>
          <w:rFonts w:ascii="Helvetica" w:eastAsia="宋体" w:hAnsi="Helvetica" w:cs="宋体"/>
          <w:color w:val="333333"/>
          <w:kern w:val="0"/>
          <w:sz w:val="24"/>
          <w:szCs w:val="24"/>
        </w:rPr>
        <w:t xml:space="preserve"> Abdu </w:t>
      </w:r>
      <w:r w:rsidRPr="001C44EE">
        <w:rPr>
          <w:rFonts w:ascii="Helvetica" w:eastAsia="宋体" w:hAnsi="Helvetica" w:cs="宋体"/>
          <w:color w:val="333333"/>
          <w:kern w:val="0"/>
          <w:sz w:val="24"/>
          <w:szCs w:val="24"/>
        </w:rPr>
        <w:t>捐款一半的价值，</w:t>
      </w:r>
      <w:r w:rsidRPr="001C44EE">
        <w:rPr>
          <w:rFonts w:ascii="Helvetica" w:eastAsia="宋体" w:hAnsi="Helvetica" w:cs="宋体"/>
          <w:color w:val="333333"/>
          <w:kern w:val="0"/>
          <w:sz w:val="24"/>
          <w:szCs w:val="24"/>
        </w:rPr>
        <w:t xml:space="preserve">Abdu </w:t>
      </w:r>
      <w:r w:rsidRPr="001C44EE">
        <w:rPr>
          <w:rFonts w:ascii="Helvetica" w:eastAsia="宋体" w:hAnsi="Helvetica" w:cs="宋体"/>
          <w:color w:val="333333"/>
          <w:kern w:val="0"/>
          <w:sz w:val="24"/>
          <w:szCs w:val="24"/>
        </w:rPr>
        <w:t>内化了</w:t>
      </w:r>
      <w:r w:rsidRPr="001C44EE">
        <w:rPr>
          <w:rFonts w:ascii="Helvetica" w:eastAsia="宋体" w:hAnsi="Helvetica" w:cs="宋体"/>
          <w:color w:val="333333"/>
          <w:kern w:val="0"/>
          <w:sz w:val="24"/>
          <w:szCs w:val="24"/>
        </w:rPr>
        <w:t xml:space="preserve"> Belle </w:t>
      </w:r>
      <w:r w:rsidRPr="001C44EE">
        <w:rPr>
          <w:rFonts w:ascii="Helvetica" w:eastAsia="宋体" w:hAnsi="Helvetica" w:cs="宋体"/>
          <w:color w:val="333333"/>
          <w:kern w:val="0"/>
          <w:sz w:val="24"/>
          <w:szCs w:val="24"/>
        </w:rPr>
        <w:t>捐款一半的价值以及</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捐款的四分之一价值，以及</w:t>
      </w:r>
      <w:r w:rsidRPr="001C44EE">
        <w:rPr>
          <w:rFonts w:ascii="Helvetica" w:eastAsia="宋体" w:hAnsi="Helvetica" w:cs="宋体"/>
          <w:color w:val="333333"/>
          <w:kern w:val="0"/>
          <w:sz w:val="24"/>
          <w:szCs w:val="24"/>
        </w:rPr>
        <w:t xml:space="preserve"> Shou </w:t>
      </w:r>
      <w:r w:rsidRPr="001C44EE">
        <w:rPr>
          <w:rFonts w:ascii="Helvetica" w:eastAsia="宋体" w:hAnsi="Helvetica" w:cs="宋体"/>
          <w:color w:val="333333"/>
          <w:kern w:val="0"/>
          <w:sz w:val="24"/>
          <w:szCs w:val="24"/>
        </w:rPr>
        <w:t>内化了</w:t>
      </w:r>
      <w:r w:rsidRPr="001C44EE">
        <w:rPr>
          <w:rFonts w:ascii="Helvetica" w:eastAsia="宋体" w:hAnsi="Helvetica" w:cs="宋体"/>
          <w:color w:val="333333"/>
          <w:kern w:val="0"/>
          <w:sz w:val="24"/>
          <w:szCs w:val="24"/>
        </w:rPr>
        <w:t xml:space="preserve"> Abdu </w:t>
      </w:r>
      <w:r w:rsidRPr="001C44EE">
        <w:rPr>
          <w:rFonts w:ascii="Helvetica" w:eastAsia="宋体" w:hAnsi="Helvetica" w:cs="宋体"/>
          <w:color w:val="333333"/>
          <w:kern w:val="0"/>
          <w:sz w:val="24"/>
          <w:szCs w:val="24"/>
        </w:rPr>
        <w:t>捐款的四分之一，这样我们需要求出这些系数的解</w:t>
      </w:r>
    </w:p>
    <w:p w14:paraId="4B3AA49F" w14:textId="5872A9E6"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777EF746" wp14:editId="38315ABC">
            <wp:extent cx="2524760" cy="1874520"/>
            <wp:effectExtent l="0" t="0" r="8890" b="0"/>
            <wp:docPr id="494188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4760" cy="1874520"/>
                    </a:xfrm>
                    <a:prstGeom prst="rect">
                      <a:avLst/>
                    </a:prstGeom>
                    <a:noFill/>
                    <a:ln>
                      <a:noFill/>
                    </a:ln>
                  </pic:spPr>
                </pic:pic>
              </a:graphicData>
            </a:graphic>
          </wp:inline>
        </w:drawing>
      </w:r>
    </w:p>
    <w:p w14:paraId="23CA5562"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这个等式的解是：</w:t>
      </w:r>
    </w:p>
    <w:p w14:paraId="243A607A" w14:textId="10B69E6F"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5CE1363C" wp14:editId="6AB3D9C7">
            <wp:extent cx="3266440" cy="589280"/>
            <wp:effectExtent l="0" t="0" r="0" b="1270"/>
            <wp:docPr id="4907112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6440" cy="589280"/>
                    </a:xfrm>
                    <a:prstGeom prst="rect">
                      <a:avLst/>
                    </a:prstGeom>
                    <a:noFill/>
                    <a:ln>
                      <a:noFill/>
                    </a:ln>
                  </pic:spPr>
                </pic:pic>
              </a:graphicData>
            </a:graphic>
          </wp:inline>
        </w:drawing>
      </w:r>
    </w:p>
    <w:p w14:paraId="6E93F3E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那么我们可以得出：</w:t>
      </w:r>
    </w:p>
    <w:p w14:paraId="3D018924" w14:textId="4FBC8D48"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46EA74BD" wp14:editId="69287279">
            <wp:extent cx="5274310" cy="732790"/>
            <wp:effectExtent l="0" t="0" r="2540" b="0"/>
            <wp:docPr id="200331279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32790"/>
                    </a:xfrm>
                    <a:prstGeom prst="rect">
                      <a:avLst/>
                    </a:prstGeom>
                    <a:noFill/>
                    <a:ln>
                      <a:noFill/>
                    </a:ln>
                  </pic:spPr>
                </pic:pic>
              </a:graphicData>
            </a:graphic>
          </wp:inline>
        </w:drawing>
      </w:r>
    </w:p>
    <w:p w14:paraId="7EF6ECD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抵消匹配虽然在某些时候是最简单的，但也几乎是最不透明的，它根据每个人的社会中心化程度</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会削弱这个募资的力量</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为每个人分配一个权重。</w:t>
      </w:r>
    </w:p>
    <w:p w14:paraId="61E8C7E0"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b/>
          <w:bCs/>
          <w:color w:val="333333"/>
          <w:kern w:val="0"/>
          <w:sz w:val="27"/>
          <w:szCs w:val="27"/>
        </w:rPr>
        <w:t>通用公式</w:t>
      </w:r>
    </w:p>
    <w:p w14:paraId="3A48B93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对于每个个人</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i</w:t>
      </w:r>
      <w:proofErr w:type="spellEnd"/>
      <w:r w:rsidRPr="001C44EE">
        <w:rPr>
          <w:rFonts w:ascii="Helvetica" w:eastAsia="宋体" w:hAnsi="Helvetica" w:cs="宋体"/>
          <w:color w:val="333333"/>
          <w:kern w:val="0"/>
          <w:sz w:val="24"/>
          <w:szCs w:val="24"/>
        </w:rPr>
        <w:t xml:space="preserve"> = 1, ... N</w:t>
      </w:r>
      <w:r w:rsidRPr="001C44EE">
        <w:rPr>
          <w:rFonts w:ascii="Helvetica" w:eastAsia="宋体" w:hAnsi="Helvetica" w:cs="宋体"/>
          <w:color w:val="333333"/>
          <w:kern w:val="0"/>
          <w:sz w:val="24"/>
          <w:szCs w:val="24"/>
        </w:rPr>
        <w:t>，我们将它拥有的归属关系数量定义为</w:t>
      </w:r>
      <w:r w:rsidRPr="001C44EE">
        <w:rPr>
          <w:rFonts w:ascii="Helvetica" w:eastAsia="宋体" w:hAnsi="Helvetica" w:cs="宋体"/>
          <w:color w:val="333333"/>
          <w:kern w:val="0"/>
          <w:sz w:val="24"/>
          <w:szCs w:val="24"/>
        </w:rPr>
        <w:t xml:space="preserve"> Ti</w:t>
      </w:r>
      <w:r w:rsidRPr="001C44EE">
        <w:rPr>
          <w:rFonts w:ascii="Helvetica" w:eastAsia="宋体" w:hAnsi="Helvetica" w:cs="宋体"/>
          <w:color w:val="333333"/>
          <w:kern w:val="0"/>
          <w:sz w:val="24"/>
          <w:szCs w:val="24"/>
        </w:rPr>
        <w:t>；一般来说，我们可能会给不同的归属关系赋予不同的权重，但现在先假设它们都是相等的。让</w:t>
      </w:r>
      <w:r w:rsidRPr="001C44EE">
        <w:rPr>
          <w:rFonts w:ascii="Helvetica" w:eastAsia="宋体" w:hAnsi="Helvetica" w:cs="宋体"/>
          <w:color w:val="333333"/>
          <w:kern w:val="0"/>
          <w:sz w:val="24"/>
          <w:szCs w:val="24"/>
        </w:rPr>
        <w:t xml:space="preserve"> Σ </w:t>
      </w:r>
      <w:r w:rsidRPr="001C44EE">
        <w:rPr>
          <w:rFonts w:ascii="Helvetica" w:eastAsia="宋体" w:hAnsi="Helvetica" w:cs="宋体"/>
          <w:color w:val="333333"/>
          <w:kern w:val="0"/>
          <w:sz w:val="24"/>
          <w:szCs w:val="24"/>
        </w:rPr>
        <w:t>作为所有</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归属关系</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的集合，即给定归属关系的持有者集合到资金</w:t>
      </w:r>
      <w:r w:rsidRPr="001C44EE">
        <w:rPr>
          <w:rFonts w:ascii="Helvetica" w:eastAsia="宋体" w:hAnsi="Helvetica" w:cs="宋体"/>
          <w:color w:val="333333"/>
          <w:kern w:val="0"/>
          <w:sz w:val="24"/>
          <w:szCs w:val="24"/>
        </w:rPr>
        <w:lastRenderedPageBreak/>
        <w:t>匹配参与者集合映射，其中的元素用</w:t>
      </w:r>
      <w:r w:rsidRPr="001C44EE">
        <w:rPr>
          <w:rFonts w:ascii="Helvetica" w:eastAsia="宋体" w:hAnsi="Helvetica" w:cs="宋体"/>
          <w:color w:val="333333"/>
          <w:kern w:val="0"/>
          <w:sz w:val="24"/>
          <w:szCs w:val="24"/>
        </w:rPr>
        <w:t xml:space="preserve"> σ_(j) </w:t>
      </w:r>
      <w:r w:rsidRPr="001C44EE">
        <w:rPr>
          <w:rFonts w:ascii="Helvetica" w:eastAsia="宋体" w:hAnsi="Helvetica" w:cs="宋体"/>
          <w:color w:val="333333"/>
          <w:kern w:val="0"/>
          <w:sz w:val="24"/>
          <w:szCs w:val="24"/>
        </w:rPr>
        <w:t>表示。请注意，</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=1</w:t>
      </w:r>
      <w:r w:rsidRPr="001C44EE">
        <w:rPr>
          <w:rFonts w:ascii="宋体" w:eastAsia="宋体" w:hAnsi="宋体" w:cs="宋体" w:hint="eastAsia"/>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宋体" w:eastAsia="宋体" w:hAnsi="宋体" w:cs="宋体" w:hint="eastAsia"/>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1</w:t>
      </w:r>
      <w:r w:rsidRPr="001C44EE">
        <w:rPr>
          <w:rFonts w:ascii="Malgun Gothic" w:eastAsia="宋体" w:hAnsi="Malgun Gothic" w:cs="Malgun Gothic"/>
          <w:color w:val="333333"/>
          <w:kern w:val="0"/>
          <w:sz w:val="29"/>
          <w:szCs w:val="29"/>
          <w:bdr w:val="none" w:sz="0" w:space="0" w:color="auto" w:frame="1"/>
        </w:rPr>
        <w:t>�</w:t>
      </w:r>
      <w:r w:rsidRPr="001C44EE">
        <w:rPr>
          <w:rFonts w:ascii="宋体" w:eastAsia="宋体" w:hAnsi="宋体" w:cs="宋体" w:hint="eastAsia"/>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KaTeX_Math" w:eastAsia="宋体" w:hAnsi="KaTeX_Math" w:cs="Times New Roman"/>
          <w:i/>
          <w:iCs/>
          <w:color w:val="333333"/>
          <w:kern w:val="0"/>
          <w:sz w:val="29"/>
          <w:szCs w:val="29"/>
        </w:rPr>
        <w:t>T</w:t>
      </w:r>
      <w:r w:rsidRPr="001C44EE">
        <w:rPr>
          <w:rFonts w:ascii="KaTeX_Math" w:eastAsia="宋体" w:hAnsi="KaTeX_Math" w:cs="Times New Roman"/>
          <w:i/>
          <w:iCs/>
          <w:color w:val="333333"/>
          <w:kern w:val="0"/>
          <w:sz w:val="20"/>
          <w:szCs w:val="20"/>
        </w:rPr>
        <w:t>i</w:t>
      </w:r>
      <w:r w:rsidRPr="001C44EE">
        <w:rPr>
          <w:rFonts w:ascii="Times New Roman" w:eastAsia="宋体" w:hAnsi="Times New Roman" w:cs="Times New Roman"/>
          <w:color w:val="333333"/>
          <w:kern w:val="0"/>
          <w:sz w:val="2"/>
          <w:szCs w:val="2"/>
        </w:rPr>
        <w:t>​</w:t>
      </w:r>
      <w:r w:rsidRPr="001C44EE">
        <w:rPr>
          <w:rFonts w:ascii="Times New Roman" w:eastAsia="宋体" w:hAnsi="Times New Roman" w:cs="Times New Roman"/>
          <w:color w:val="333333"/>
          <w:kern w:val="0"/>
          <w:sz w:val="29"/>
          <w:szCs w:val="29"/>
        </w:rPr>
        <w:t>=</w:t>
      </w:r>
      <w:r w:rsidRPr="001C44EE">
        <w:rPr>
          <w:rFonts w:ascii="KaTeX_Size1" w:eastAsia="宋体" w:hAnsi="KaTeX_Size1" w:cs="Times New Roman"/>
          <w:color w:val="333333"/>
          <w:kern w:val="0"/>
          <w:sz w:val="29"/>
          <w:szCs w:val="29"/>
        </w:rPr>
        <w:t>∑</w:t>
      </w:r>
      <w:r w:rsidRPr="001C44EE">
        <w:rPr>
          <w:rFonts w:ascii="KaTeX_Math" w:eastAsia="宋体" w:hAnsi="KaTeX_Math" w:cs="Times New Roman"/>
          <w:i/>
          <w:iCs/>
          <w:color w:val="333333"/>
          <w:kern w:val="0"/>
          <w:sz w:val="20"/>
          <w:szCs w:val="20"/>
        </w:rPr>
        <w:t>j</w:t>
      </w:r>
      <w:r w:rsidRPr="001C44EE">
        <w:rPr>
          <w:rFonts w:ascii="Times New Roman" w:eastAsia="宋体" w:hAnsi="Times New Roman" w:cs="Times New Roman"/>
          <w:color w:val="333333"/>
          <w:kern w:val="0"/>
          <w:sz w:val="20"/>
          <w:szCs w:val="20"/>
        </w:rPr>
        <w:t>=1</w:t>
      </w:r>
      <w:r w:rsidRPr="001C44EE">
        <w:rPr>
          <w:rFonts w:ascii="宋体" w:eastAsia="宋体" w:hAnsi="宋体" w:cs="宋体" w:hint="eastAsia"/>
          <w:color w:val="333333"/>
          <w:kern w:val="0"/>
          <w:sz w:val="20"/>
          <w:szCs w:val="20"/>
        </w:rPr>
        <w:t>∣</w:t>
      </w:r>
      <w:r w:rsidRPr="001C44EE">
        <w:rPr>
          <w:rFonts w:ascii="KaTeX_Size1" w:eastAsia="宋体" w:hAnsi="KaTeX_Size1" w:cs="Times New Roman"/>
          <w:color w:val="333333"/>
          <w:kern w:val="0"/>
          <w:sz w:val="20"/>
          <w:szCs w:val="20"/>
        </w:rPr>
        <w:t>∑</w:t>
      </w:r>
      <w:r w:rsidRPr="001C44EE">
        <w:rPr>
          <w:rFonts w:ascii="宋体" w:eastAsia="宋体" w:hAnsi="宋体" w:cs="宋体" w:hint="eastAsia"/>
          <w:color w:val="333333"/>
          <w:kern w:val="0"/>
          <w:sz w:val="20"/>
          <w:szCs w:val="20"/>
        </w:rPr>
        <w:t>∣</w:t>
      </w:r>
      <w:r w:rsidRPr="001C44EE">
        <w:rPr>
          <w:rFonts w:ascii="Times New Roman" w:eastAsia="宋体" w:hAnsi="Times New Roman" w:cs="Times New Roman"/>
          <w:color w:val="333333"/>
          <w:kern w:val="0"/>
          <w:sz w:val="2"/>
          <w:szCs w:val="2"/>
        </w:rPr>
        <w:t>​</w:t>
      </w:r>
      <w:r w:rsidRPr="001C44EE">
        <w:rPr>
          <w:rFonts w:ascii="Times New Roman" w:eastAsia="宋体" w:hAnsi="Times New Roman" w:cs="Times New Roman"/>
          <w:color w:val="333333"/>
          <w:kern w:val="0"/>
          <w:sz w:val="29"/>
          <w:szCs w:val="29"/>
        </w:rPr>
        <w:t>1</w:t>
      </w:r>
      <w:r w:rsidRPr="001C44EE">
        <w:rPr>
          <w:rFonts w:ascii="KaTeX_Math" w:eastAsia="宋体" w:hAnsi="KaTeX_Math" w:cs="Times New Roman"/>
          <w:i/>
          <w:iCs/>
          <w:color w:val="333333"/>
          <w:kern w:val="0"/>
          <w:sz w:val="20"/>
          <w:szCs w:val="20"/>
        </w:rPr>
        <w:t>i</w:t>
      </w:r>
      <w:r w:rsidRPr="001C44EE">
        <w:rPr>
          <w:rFonts w:ascii="宋体" w:eastAsia="宋体" w:hAnsi="宋体" w:cs="宋体" w:hint="eastAsia"/>
          <w:color w:val="333333"/>
          <w:kern w:val="0"/>
          <w:sz w:val="20"/>
          <w:szCs w:val="20"/>
        </w:rPr>
        <w:t>∈</w:t>
      </w:r>
      <w:proofErr w:type="spellStart"/>
      <w:r w:rsidRPr="001C44EE">
        <w:rPr>
          <w:rFonts w:ascii="KaTeX_Math" w:eastAsia="宋体" w:hAnsi="KaTeX_Math" w:cs="Times New Roman"/>
          <w:i/>
          <w:iCs/>
          <w:color w:val="333333"/>
          <w:kern w:val="0"/>
          <w:sz w:val="20"/>
          <w:szCs w:val="20"/>
        </w:rPr>
        <w:t>σj</w:t>
      </w:r>
      <w:proofErr w:type="spellEnd"/>
      <w:r w:rsidRPr="001C44EE">
        <w:rPr>
          <w:rFonts w:ascii="Times New Roman" w:eastAsia="宋体" w:hAnsi="Times New Roman" w:cs="Times New Roman"/>
          <w:color w:val="333333"/>
          <w:kern w:val="0"/>
          <w:sz w:val="2"/>
          <w:szCs w:val="2"/>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，其中</w:t>
      </w:r>
      <w:r w:rsidRPr="001C44EE">
        <w:rPr>
          <w:rFonts w:ascii="Helvetica" w:eastAsia="宋体" w:hAnsi="Helvetica" w:cs="宋体"/>
          <w:color w:val="333333"/>
          <w:kern w:val="0"/>
          <w:sz w:val="24"/>
          <w:szCs w:val="24"/>
        </w:rPr>
        <w:t xml:space="preserve"> 1 </w:t>
      </w:r>
      <w:r w:rsidRPr="001C44EE">
        <w:rPr>
          <w:rFonts w:ascii="Helvetica" w:eastAsia="宋体" w:hAnsi="Helvetica" w:cs="宋体"/>
          <w:color w:val="333333"/>
          <w:kern w:val="0"/>
          <w:sz w:val="24"/>
          <w:szCs w:val="24"/>
        </w:rPr>
        <w:t>是指示函数。个人</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i</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捐款用</w:t>
      </w:r>
      <w:r w:rsidRPr="001C44EE">
        <w:rPr>
          <w:rFonts w:ascii="Helvetica" w:eastAsia="宋体" w:hAnsi="Helvetica" w:cs="宋体"/>
          <w:color w:val="333333"/>
          <w:kern w:val="0"/>
          <w:sz w:val="24"/>
          <w:szCs w:val="24"/>
        </w:rPr>
        <w:t xml:space="preserve"> c (</w:t>
      </w:r>
      <w:proofErr w:type="spellStart"/>
      <w:r w:rsidRPr="001C44EE">
        <w:rPr>
          <w:rFonts w:ascii="Helvetica" w:eastAsia="宋体" w:hAnsi="Helvetica" w:cs="宋体"/>
          <w:color w:val="333333"/>
          <w:kern w:val="0"/>
          <w:sz w:val="24"/>
          <w:szCs w:val="24"/>
        </w:rPr>
        <w:t>i</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表示</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。那么集群匹配的通用公式是：</w:t>
      </w:r>
    </w:p>
    <w:p w14:paraId="12F6287B" w14:textId="0ACADA0A"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2B8D4171" wp14:editId="3F751C48">
            <wp:extent cx="5161280" cy="1554480"/>
            <wp:effectExtent l="0" t="0" r="1270" b="7620"/>
            <wp:docPr id="3526406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1280" cy="1554480"/>
                    </a:xfrm>
                    <a:prstGeom prst="rect">
                      <a:avLst/>
                    </a:prstGeom>
                    <a:noFill/>
                    <a:ln>
                      <a:noFill/>
                    </a:ln>
                  </pic:spPr>
                </pic:pic>
              </a:graphicData>
            </a:graphic>
          </wp:inline>
        </w:drawing>
      </w:r>
    </w:p>
    <w:p w14:paraId="087BC4B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对任意有序两个个体对</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i</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k </w:t>
      </w:r>
      <w:r w:rsidRPr="001C44EE">
        <w:rPr>
          <w:rFonts w:ascii="Helvetica" w:eastAsia="宋体" w:hAnsi="Helvetica" w:cs="宋体"/>
          <w:color w:val="333333"/>
          <w:kern w:val="0"/>
          <w:sz w:val="24"/>
          <w:szCs w:val="24"/>
        </w:rPr>
        <w:t>的相关性分数定义如下：</w:t>
      </w:r>
    </w:p>
    <w:p w14:paraId="0F354ACA" w14:textId="08340F9C"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65144A2A" wp14:editId="2CA9C695">
            <wp:extent cx="2016760" cy="1066800"/>
            <wp:effectExtent l="0" t="0" r="2540" b="0"/>
            <wp:docPr id="10582687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6760" cy="1066800"/>
                    </a:xfrm>
                    <a:prstGeom prst="rect">
                      <a:avLst/>
                    </a:prstGeom>
                    <a:noFill/>
                    <a:ln>
                      <a:noFill/>
                    </a:ln>
                  </pic:spPr>
                </pic:pic>
              </a:graphicData>
            </a:graphic>
          </wp:inline>
        </w:drawing>
      </w:r>
    </w:p>
    <w:p w14:paraId="0A82D95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然后，通过求解方程组的抵消系数</w:t>
      </w:r>
      <w:r w:rsidRPr="001C44EE">
        <w:rPr>
          <w:rFonts w:ascii="Helvetica" w:eastAsia="宋体" w:hAnsi="Helvetica" w:cs="宋体"/>
          <w:color w:val="333333"/>
          <w:kern w:val="0"/>
          <w:sz w:val="24"/>
          <w:szCs w:val="24"/>
        </w:rPr>
        <w:t xml:space="preserve"> a_(</w:t>
      </w:r>
      <w:proofErr w:type="spellStart"/>
      <w:r w:rsidRPr="001C44EE">
        <w:rPr>
          <w:rFonts w:ascii="Helvetica" w:eastAsia="宋体" w:hAnsi="Helvetica" w:cs="宋体"/>
          <w:color w:val="333333"/>
          <w:kern w:val="0"/>
          <w:sz w:val="24"/>
          <w:szCs w:val="24"/>
        </w:rPr>
        <w:t>i</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导出抵消匹配公式，每个个体的</w:t>
      </w:r>
      <w:r w:rsidRPr="001C44EE">
        <w:rPr>
          <w:rFonts w:ascii="Helvetica" w:eastAsia="宋体" w:hAnsi="Helvetica" w:cs="宋体"/>
          <w:color w:val="333333"/>
          <w:kern w:val="0"/>
          <w:sz w:val="24"/>
          <w:szCs w:val="24"/>
        </w:rPr>
        <w:t xml:space="preserve"> </w:t>
      </w:r>
      <w:proofErr w:type="spellStart"/>
      <w:r w:rsidRPr="001C44EE">
        <w:rPr>
          <w:rFonts w:ascii="Helvetica" w:eastAsia="宋体" w:hAnsi="Helvetica" w:cs="宋体"/>
          <w:color w:val="333333"/>
          <w:kern w:val="0"/>
          <w:sz w:val="24"/>
          <w:szCs w:val="24"/>
        </w:rPr>
        <w:t>i</w:t>
      </w:r>
      <w:proofErr w:type="spellEnd"/>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的系数是：</w:t>
      </w:r>
    </w:p>
    <w:p w14:paraId="58D97E2E" w14:textId="2F1E53A9"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566E1D59" wp14:editId="69F6761E">
            <wp:extent cx="2504440" cy="1153160"/>
            <wp:effectExtent l="0" t="0" r="0" b="8890"/>
            <wp:docPr id="674931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4440" cy="1153160"/>
                    </a:xfrm>
                    <a:prstGeom prst="rect">
                      <a:avLst/>
                    </a:prstGeom>
                    <a:noFill/>
                    <a:ln>
                      <a:noFill/>
                    </a:ln>
                  </pic:spPr>
                </pic:pic>
              </a:graphicData>
            </a:graphic>
          </wp:inline>
        </w:drawing>
      </w:r>
    </w:p>
    <w:p w14:paraId="2ACA89CC"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这通常会产生向量</w:t>
      </w:r>
      <w:r w:rsidRPr="001C44EE">
        <w:rPr>
          <w:rFonts w:ascii="Helvetica" w:eastAsia="宋体" w:hAnsi="Helvetica" w:cs="宋体"/>
          <w:color w:val="333333"/>
          <w:kern w:val="0"/>
          <w:sz w:val="24"/>
          <w:szCs w:val="24"/>
        </w:rPr>
        <w:t xml:space="preserve"> α </w:t>
      </w:r>
      <w:r w:rsidRPr="001C44EE">
        <w:rPr>
          <w:rFonts w:ascii="Helvetica" w:eastAsia="宋体" w:hAnsi="Helvetica" w:cs="宋体"/>
          <w:color w:val="333333"/>
          <w:kern w:val="0"/>
          <w:sz w:val="24"/>
          <w:szCs w:val="24"/>
        </w:rPr>
        <w:t>的唯一解，它大致是个体认同网络中网络集中性的倒数。那么抵消匹配公式为：</w:t>
      </w:r>
    </w:p>
    <w:p w14:paraId="37151DD8" w14:textId="6BAD2A32"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5968D558" wp14:editId="37B9BDA5">
            <wp:extent cx="4302760" cy="1046480"/>
            <wp:effectExtent l="0" t="0" r="2540" b="1270"/>
            <wp:docPr id="14519473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02760" cy="1046480"/>
                    </a:xfrm>
                    <a:prstGeom prst="rect">
                      <a:avLst/>
                    </a:prstGeom>
                    <a:noFill/>
                    <a:ln>
                      <a:noFill/>
                    </a:ln>
                  </pic:spPr>
                </pic:pic>
              </a:graphicData>
            </a:graphic>
          </wp:inline>
        </w:drawing>
      </w:r>
    </w:p>
    <w:p w14:paraId="4026ACE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这个公式有一个吸引人的特点是，假设对社区的认同度可以正确测量效用的有效内化程度，这通常能导向最优性。一个没那么吸引的特点是，它似乎不太可能会特别</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有活力</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：特别是与其他情况对比时，考虑到会有惩罚，任何个人通过匹配资金而不是从外部给出所有她的捐款，都不总是最优选</w:t>
      </w:r>
      <w:proofErr w:type="gramStart"/>
      <w:r w:rsidRPr="001C44EE">
        <w:rPr>
          <w:rFonts w:ascii="Helvetica" w:eastAsia="宋体" w:hAnsi="Helvetica" w:cs="宋体"/>
          <w:color w:val="333333"/>
          <w:kern w:val="0"/>
          <w:sz w:val="24"/>
          <w:szCs w:val="24"/>
        </w:rPr>
        <w:t>择</w:t>
      </w:r>
      <w:proofErr w:type="gramEnd"/>
      <w:r w:rsidRPr="001C44EE">
        <w:rPr>
          <w:rFonts w:ascii="Helvetica" w:eastAsia="宋体" w:hAnsi="Helvetica" w:cs="宋体"/>
          <w:color w:val="333333"/>
          <w:kern w:val="0"/>
          <w:sz w:val="24"/>
          <w:szCs w:val="24"/>
        </w:rPr>
        <w:t>。</w:t>
      </w:r>
    </w:p>
    <w:p w14:paraId="26C4E88D" w14:textId="77777777" w:rsidR="001C44EE" w:rsidRPr="001C44EE" w:rsidRDefault="001C44EE" w:rsidP="001C44EE">
      <w:pPr>
        <w:widowControl/>
        <w:shd w:val="clear" w:color="auto" w:fill="FFFFFF"/>
        <w:spacing w:before="525" w:after="150"/>
        <w:jc w:val="left"/>
        <w:outlineLvl w:val="2"/>
        <w:rPr>
          <w:rFonts w:ascii="inherit" w:eastAsia="宋体" w:hAnsi="inherit" w:cs="宋体"/>
          <w:color w:val="333333"/>
          <w:kern w:val="0"/>
          <w:sz w:val="27"/>
          <w:szCs w:val="27"/>
        </w:rPr>
      </w:pPr>
      <w:r w:rsidRPr="001C44EE">
        <w:rPr>
          <w:rFonts w:ascii="inherit" w:eastAsia="宋体" w:hAnsi="inherit" w:cs="宋体"/>
          <w:b/>
          <w:bCs/>
          <w:color w:val="333333"/>
          <w:kern w:val="0"/>
          <w:sz w:val="27"/>
          <w:szCs w:val="27"/>
        </w:rPr>
        <w:lastRenderedPageBreak/>
        <w:t>成对匹配</w:t>
      </w:r>
    </w:p>
    <w:p w14:paraId="6B1A24A3"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这里还有第三种机制，即</w:t>
      </w:r>
      <w:r w:rsidRPr="001C44EE">
        <w:rPr>
          <w:rFonts w:ascii="Helvetica" w:eastAsia="宋体" w:hAnsi="Helvetica" w:cs="宋体"/>
          <w:color w:val="333333"/>
          <w:kern w:val="0"/>
          <w:sz w:val="24"/>
          <w:szCs w:val="24"/>
        </w:rPr>
        <w:fldChar w:fldCharType="begin"/>
      </w:r>
      <w:r w:rsidRPr="001C44EE">
        <w:rPr>
          <w:rFonts w:ascii="Helvetica" w:eastAsia="宋体" w:hAnsi="Helvetica" w:cs="宋体"/>
          <w:color w:val="333333"/>
          <w:kern w:val="0"/>
          <w:sz w:val="24"/>
          <w:szCs w:val="24"/>
        </w:rPr>
        <w:instrText>HYPERLINK "https://ethresear.ch/t/pairwise-coordination-subsidies-a-new-quadratic-funding-design/5553"</w:instrText>
      </w:r>
      <w:r w:rsidRPr="001C44EE">
        <w:rPr>
          <w:rFonts w:ascii="Helvetica" w:eastAsia="宋体" w:hAnsi="Helvetica" w:cs="宋体"/>
          <w:color w:val="333333"/>
          <w:kern w:val="0"/>
          <w:sz w:val="24"/>
          <w:szCs w:val="24"/>
        </w:rPr>
      </w:r>
      <w:r w:rsidRPr="001C44EE">
        <w:rPr>
          <w:rFonts w:ascii="Helvetica" w:eastAsia="宋体" w:hAnsi="Helvetica" w:cs="宋体"/>
          <w:color w:val="333333"/>
          <w:kern w:val="0"/>
          <w:sz w:val="24"/>
          <w:szCs w:val="24"/>
        </w:rPr>
        <w:fldChar w:fldCharType="separate"/>
      </w:r>
      <w:r w:rsidRPr="001C44EE">
        <w:rPr>
          <w:rFonts w:ascii="Helvetica" w:eastAsia="宋体" w:hAnsi="Helvetica" w:cs="宋体"/>
          <w:color w:val="0269C8"/>
          <w:kern w:val="0"/>
          <w:sz w:val="24"/>
          <w:szCs w:val="24"/>
          <w:u w:val="single"/>
        </w:rPr>
        <w:t>布特林</w:t>
      </w:r>
      <w:r w:rsidRPr="001C44EE">
        <w:rPr>
          <w:rFonts w:ascii="Helvetica" w:eastAsia="宋体" w:hAnsi="Helvetica" w:cs="宋体"/>
          <w:color w:val="0269C8"/>
          <w:kern w:val="0"/>
          <w:sz w:val="24"/>
          <w:szCs w:val="24"/>
          <w:u w:val="single"/>
        </w:rPr>
        <w:t xml:space="preserve"> (2019)</w:t>
      </w:r>
      <w:r w:rsidRPr="001C44EE">
        <w:rPr>
          <w:rFonts w:ascii="Helvetica" w:eastAsia="宋体" w:hAnsi="Helvetica" w:cs="宋体"/>
          <w:color w:val="333333"/>
          <w:kern w:val="0"/>
          <w:sz w:val="24"/>
          <w:szCs w:val="24"/>
        </w:rPr>
        <w:fldChar w:fldCharType="end"/>
      </w:r>
      <w:r w:rsidRPr="001C44EE">
        <w:rPr>
          <w:rFonts w:ascii="Helvetica" w:eastAsia="宋体" w:hAnsi="Helvetica" w:cs="宋体"/>
          <w:color w:val="333333"/>
          <w:kern w:val="0"/>
          <w:sz w:val="24"/>
          <w:szCs w:val="24"/>
        </w:rPr>
        <w:t>提出的</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成对匹配</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。成对匹配的缺点是它不能实现最优性，而把重点放在特定攻击的边界损失，但它的一大优点是不需要外部来源来指定谁要协调，谁不用；</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相反，这些信息可以从捐款</w:t>
      </w:r>
      <w:proofErr w:type="gramStart"/>
      <w:r w:rsidRPr="001C44EE">
        <w:rPr>
          <w:rFonts w:ascii="Helvetica" w:eastAsia="宋体" w:hAnsi="Helvetica" w:cs="宋体"/>
          <w:color w:val="333333"/>
          <w:kern w:val="0"/>
          <w:sz w:val="24"/>
          <w:szCs w:val="24"/>
        </w:rPr>
        <w:t>值本身</w:t>
      </w:r>
      <w:proofErr w:type="gramEnd"/>
      <w:r w:rsidRPr="001C44EE">
        <w:rPr>
          <w:rFonts w:ascii="Helvetica" w:eastAsia="宋体" w:hAnsi="Helvetica" w:cs="宋体"/>
          <w:color w:val="333333"/>
          <w:kern w:val="0"/>
          <w:sz w:val="24"/>
          <w:szCs w:val="24"/>
        </w:rPr>
        <w:t>提取出来。</w:t>
      </w:r>
    </w:p>
    <w:p w14:paraId="64FC82FD"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只有在多个项目以及有一个每对匹配上限的背景下，成对匹配才能被有意义地定义。对于每对主体</w:t>
      </w:r>
      <w:r w:rsidRPr="001C44EE">
        <w:rPr>
          <w:rFonts w:ascii="Helvetica" w:eastAsia="宋体" w:hAnsi="Helvetica" w:cs="宋体"/>
          <w:color w:val="333333"/>
          <w:kern w:val="0"/>
          <w:sz w:val="24"/>
          <w:szCs w:val="24"/>
        </w:rPr>
        <w:t xml:space="preserve"> (A,B)</w:t>
      </w:r>
      <w:r w:rsidRPr="001C44EE">
        <w:rPr>
          <w:rFonts w:ascii="Helvetica" w:eastAsia="宋体" w:hAnsi="Helvetica" w:cs="宋体"/>
          <w:color w:val="333333"/>
          <w:kern w:val="0"/>
          <w:sz w:val="24"/>
          <w:szCs w:val="24"/>
        </w:rPr>
        <w:t>，如果他们对同一个项目</w:t>
      </w:r>
      <w:r w:rsidRPr="001C44EE">
        <w:rPr>
          <w:rFonts w:ascii="Helvetica" w:eastAsia="宋体" w:hAnsi="Helvetica" w:cs="宋体"/>
          <w:color w:val="333333"/>
          <w:kern w:val="0"/>
          <w:sz w:val="24"/>
          <w:szCs w:val="24"/>
        </w:rPr>
        <w:t xml:space="preserve"> P </w:t>
      </w:r>
      <w:r w:rsidRPr="001C44EE">
        <w:rPr>
          <w:rFonts w:ascii="Helvetica" w:eastAsia="宋体" w:hAnsi="Helvetica" w:cs="宋体"/>
          <w:color w:val="333333"/>
          <w:kern w:val="0"/>
          <w:sz w:val="24"/>
          <w:szCs w:val="24"/>
        </w:rPr>
        <w:t>捐出</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KaTeX_Math" w:eastAsia="宋体" w:hAnsi="KaTeX_Math" w:cs="Times New Roman"/>
          <w:i/>
          <w:iCs/>
          <w:color w:val="333333"/>
          <w:kern w:val="0"/>
          <w:sz w:val="29"/>
          <w:szCs w:val="29"/>
        </w:rPr>
        <w:t>X</w:t>
      </w:r>
      <w:r w:rsidRPr="001C44EE">
        <w:rPr>
          <w:rFonts w:ascii="KaTeX_Math" w:eastAsia="宋体" w:hAnsi="KaTeX_Math" w:cs="Times New Roman"/>
          <w:i/>
          <w:iCs/>
          <w:color w:val="333333"/>
          <w:kern w:val="0"/>
          <w:sz w:val="20"/>
          <w:szCs w:val="20"/>
        </w:rPr>
        <w:t>A</w:t>
      </w:r>
      <w:r w:rsidRPr="001C44EE">
        <w:rPr>
          <w:rFonts w:ascii="Times New Roman" w:eastAsia="宋体" w:hAnsi="Times New Roman" w:cs="Times New Roman"/>
          <w:color w:val="333333"/>
          <w:kern w:val="0"/>
          <w:sz w:val="20"/>
          <w:szCs w:val="20"/>
        </w:rPr>
        <w:t>→</w:t>
      </w:r>
      <w:r w:rsidRPr="001C44EE">
        <w:rPr>
          <w:rFonts w:ascii="KaTeX_Math" w:eastAsia="宋体" w:hAnsi="KaTeX_Math" w:cs="Times New Roman"/>
          <w:i/>
          <w:iCs/>
          <w:color w:val="333333"/>
          <w:kern w:val="0"/>
          <w:sz w:val="20"/>
          <w:szCs w:val="20"/>
        </w:rPr>
        <w:t>P</w:t>
      </w:r>
      <w:r w:rsidRPr="001C44EE">
        <w:rPr>
          <w:rFonts w:ascii="Times New Roman" w:eastAsia="宋体" w:hAnsi="Times New Roman" w:cs="Times New Roman"/>
          <w:color w:val="333333"/>
          <w:kern w:val="0"/>
          <w:sz w:val="2"/>
          <w:szCs w:val="2"/>
        </w:rPr>
        <w:t>​</w:t>
      </w:r>
      <w:r w:rsidRPr="001C44EE">
        <w:rPr>
          <w:rFonts w:ascii="Helvetica" w:eastAsia="宋体" w:hAnsi="Helvetica" w:cs="宋体"/>
          <w:color w:val="333333"/>
          <w:kern w:val="0"/>
          <w:sz w:val="24"/>
          <w:szCs w:val="24"/>
        </w:rPr>
        <w:t>和</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KaTeX_Math" w:eastAsia="宋体" w:hAnsi="KaTeX_Math" w:cs="Times New Roman"/>
          <w:i/>
          <w:iCs/>
          <w:color w:val="333333"/>
          <w:kern w:val="0"/>
          <w:sz w:val="29"/>
          <w:szCs w:val="29"/>
        </w:rPr>
        <w:t>X</w:t>
      </w:r>
      <w:r w:rsidRPr="001C44EE">
        <w:rPr>
          <w:rFonts w:ascii="KaTeX_Math" w:eastAsia="宋体" w:hAnsi="KaTeX_Math" w:cs="Times New Roman"/>
          <w:i/>
          <w:iCs/>
          <w:color w:val="333333"/>
          <w:kern w:val="0"/>
          <w:sz w:val="20"/>
          <w:szCs w:val="20"/>
        </w:rPr>
        <w:t>B</w:t>
      </w:r>
      <w:r w:rsidRPr="001C44EE">
        <w:rPr>
          <w:rFonts w:ascii="Times New Roman" w:eastAsia="宋体" w:hAnsi="Times New Roman" w:cs="Times New Roman"/>
          <w:color w:val="333333"/>
          <w:kern w:val="0"/>
          <w:sz w:val="20"/>
          <w:szCs w:val="20"/>
        </w:rPr>
        <w:t>→</w:t>
      </w:r>
      <w:r w:rsidRPr="001C44EE">
        <w:rPr>
          <w:rFonts w:ascii="KaTeX_Math" w:eastAsia="宋体" w:hAnsi="KaTeX_Math" w:cs="Times New Roman"/>
          <w:i/>
          <w:iCs/>
          <w:color w:val="333333"/>
          <w:kern w:val="0"/>
          <w:sz w:val="20"/>
          <w:szCs w:val="20"/>
        </w:rPr>
        <w:t>P</w:t>
      </w:r>
      <w:r w:rsidRPr="001C44EE">
        <w:rPr>
          <w:rFonts w:ascii="Times New Roman" w:eastAsia="宋体" w:hAnsi="Times New Roman" w:cs="Times New Roman"/>
          <w:color w:val="333333"/>
          <w:kern w:val="0"/>
          <w:sz w:val="2"/>
          <w:szCs w:val="2"/>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，他们获得的补贴</w:t>
      </w:r>
      <w:r w:rsidRPr="001C44EE">
        <w:rPr>
          <w:rFonts w:ascii="Helvetica" w:eastAsia="宋体" w:hAnsi="Helvetica" w:cs="宋体"/>
          <w:color w:val="333333"/>
          <w:kern w:val="0"/>
          <w:sz w:val="24"/>
          <w:szCs w:val="24"/>
        </w:rPr>
        <w:t xml:space="preserve"> [12]</w:t>
      </w:r>
      <w:r w:rsidRPr="001C44EE">
        <w:rPr>
          <w:rFonts w:ascii="Helvetica" w:eastAsia="宋体" w:hAnsi="Helvetica" w:cs="宋体"/>
          <w:color w:val="333333"/>
          <w:kern w:val="0"/>
          <w:sz w:val="24"/>
          <w:szCs w:val="24"/>
        </w:rPr>
        <w:t>：</w:t>
      </w:r>
    </w:p>
    <w:p w14:paraId="463A14D4" w14:textId="313A642C"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25CD6E08" wp14:editId="6339889A">
            <wp:extent cx="5274310" cy="433070"/>
            <wp:effectExtent l="0" t="0" r="2540" b="5080"/>
            <wp:docPr id="1537626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33070"/>
                    </a:xfrm>
                    <a:prstGeom prst="rect">
                      <a:avLst/>
                    </a:prstGeom>
                    <a:noFill/>
                    <a:ln>
                      <a:noFill/>
                    </a:ln>
                  </pic:spPr>
                </pic:pic>
              </a:graphicData>
            </a:graphic>
          </wp:inline>
        </w:drawing>
      </w:r>
    </w:p>
    <w:p w14:paraId="3D3DD897"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其中</w:t>
      </w:r>
      <w:r w:rsidRPr="001C44EE">
        <w:rPr>
          <w:rFonts w:ascii="Helvetica" w:eastAsia="宋体" w:hAnsi="Helvetica" w:cs="宋体"/>
          <w:color w:val="333333"/>
          <w:kern w:val="0"/>
          <w:sz w:val="24"/>
          <w:szCs w:val="24"/>
        </w:rPr>
        <w:t xml:space="preserve"> M </w:t>
      </w:r>
      <w:r w:rsidRPr="001C44EE">
        <w:rPr>
          <w:rFonts w:ascii="Helvetica" w:eastAsia="宋体" w:hAnsi="Helvetica" w:cs="宋体"/>
          <w:color w:val="333333"/>
          <w:kern w:val="0"/>
          <w:sz w:val="24"/>
          <w:szCs w:val="24"/>
        </w:rPr>
        <w:t>是系统的参数，而</w:t>
      </w:r>
    </w:p>
    <w:p w14:paraId="08AAEEF4" w14:textId="33261D80"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drawing>
          <wp:inline distT="0" distB="0" distL="0" distR="0" wp14:anchorId="5502F34F" wp14:editId="19E64D09">
            <wp:extent cx="5274310" cy="416560"/>
            <wp:effectExtent l="0" t="0" r="2540" b="2540"/>
            <wp:docPr id="20998341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416560"/>
                    </a:xfrm>
                    <a:prstGeom prst="rect">
                      <a:avLst/>
                    </a:prstGeom>
                    <a:noFill/>
                    <a:ln>
                      <a:noFill/>
                    </a:ln>
                  </pic:spPr>
                </pic:pic>
              </a:graphicData>
            </a:graphic>
          </wp:inline>
        </w:drawing>
      </w:r>
    </w:p>
    <w:p w14:paraId="209DAEC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相关性分数旨在反映在多大程度上两个参与者会对相同的项目捐钱。如果两个参与者</w:t>
      </w:r>
      <w:r w:rsidRPr="001C44EE">
        <w:rPr>
          <w:rFonts w:ascii="Helvetica" w:eastAsia="宋体" w:hAnsi="Helvetica" w:cs="宋体"/>
          <w:color w:val="333333"/>
          <w:kern w:val="0"/>
          <w:sz w:val="24"/>
          <w:szCs w:val="24"/>
        </w:rPr>
        <w:t xml:space="preserve"> A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 </w:t>
      </w:r>
      <w:r w:rsidRPr="001C44EE">
        <w:rPr>
          <w:rFonts w:ascii="Helvetica" w:eastAsia="宋体" w:hAnsi="Helvetica" w:cs="宋体"/>
          <w:color w:val="333333"/>
          <w:kern w:val="0"/>
          <w:sz w:val="24"/>
          <w:szCs w:val="24"/>
        </w:rPr>
        <w:t>对同一个项目都捐了</w:t>
      </w:r>
      <w:r w:rsidRPr="001C44EE">
        <w:rPr>
          <w:rFonts w:ascii="Helvetica" w:eastAsia="宋体" w:hAnsi="Helvetica" w:cs="宋体"/>
          <w:color w:val="333333"/>
          <w:kern w:val="0"/>
          <w:sz w:val="24"/>
          <w:szCs w:val="24"/>
        </w:rPr>
        <w:t xml:space="preserve"> X</w:t>
      </w:r>
      <w:r w:rsidRPr="001C44EE">
        <w:rPr>
          <w:rFonts w:ascii="Helvetica" w:eastAsia="宋体" w:hAnsi="Helvetica" w:cs="宋体"/>
          <w:color w:val="333333"/>
          <w:kern w:val="0"/>
          <w:sz w:val="24"/>
          <w:szCs w:val="24"/>
        </w:rPr>
        <w:t>，那么</w:t>
      </w:r>
      <w:r w:rsidRPr="001C44EE">
        <w:rPr>
          <w:rFonts w:ascii="Helvetica" w:eastAsia="宋体" w:hAnsi="Helvetica" w:cs="宋体"/>
          <w:color w:val="333333"/>
          <w:kern w:val="0"/>
          <w:sz w:val="24"/>
          <w:szCs w:val="24"/>
        </w:rPr>
        <w:t> </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proofErr w:type="spellStart"/>
      <w:r w:rsidRPr="001C44EE">
        <w:rPr>
          <w:rFonts w:ascii="KaTeX_Math" w:eastAsia="宋体" w:hAnsi="KaTeX_Math" w:cs="Times New Roman"/>
          <w:i/>
          <w:iCs/>
          <w:color w:val="333333"/>
          <w:kern w:val="0"/>
          <w:sz w:val="29"/>
          <w:szCs w:val="29"/>
        </w:rPr>
        <w:t>CorrelationScore</w:t>
      </w:r>
      <w:proofErr w:type="spellEnd"/>
      <w:r w:rsidRPr="001C44EE">
        <w:rPr>
          <w:rFonts w:ascii="Times New Roman" w:eastAsia="宋体" w:hAnsi="Times New Roman" w:cs="Times New Roman"/>
          <w:color w:val="333333"/>
          <w:kern w:val="0"/>
          <w:sz w:val="20"/>
          <w:szCs w:val="20"/>
        </w:rPr>
        <w:t>(</w:t>
      </w:r>
      <w:r w:rsidRPr="001C44EE">
        <w:rPr>
          <w:rFonts w:ascii="Times New Roman" w:eastAsia="宋体" w:hAnsi="Times New Roman" w:cs="Times New Roman"/>
          <w:color w:val="333333"/>
          <w:kern w:val="0"/>
          <w:sz w:val="2"/>
          <w:szCs w:val="2"/>
        </w:rPr>
        <w:t>​</w:t>
      </w:r>
      <w:r w:rsidRPr="001C44EE">
        <w:rPr>
          <w:rFonts w:ascii="KaTeX_Math" w:eastAsia="宋体" w:hAnsi="KaTeX_Math" w:cs="Times New Roman"/>
          <w:i/>
          <w:iCs/>
          <w:color w:val="333333"/>
          <w:kern w:val="0"/>
          <w:sz w:val="29"/>
          <w:szCs w:val="29"/>
        </w:rPr>
        <w:t>AB</w:t>
      </w:r>
      <w:r w:rsidRPr="001C44EE">
        <w:rPr>
          <w:rFonts w:ascii="Times New Roman" w:eastAsia="宋体" w:hAnsi="Times New Roman" w:cs="Times New Roman"/>
          <w:color w:val="333333"/>
          <w:kern w:val="0"/>
          <w:sz w:val="29"/>
          <w:szCs w:val="29"/>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会增长</w:t>
      </w:r>
      <w:r w:rsidRPr="001C44EE">
        <w:rPr>
          <w:rFonts w:ascii="Helvetica" w:eastAsia="宋体" w:hAnsi="Helvetica" w:cs="宋体"/>
          <w:color w:val="333333"/>
          <w:kern w:val="0"/>
          <w:sz w:val="24"/>
          <w:szCs w:val="24"/>
        </w:rPr>
        <w:t xml:space="preserve"> X </w:t>
      </w:r>
      <w:proofErr w:type="gramStart"/>
      <w:r w:rsidRPr="001C44EE">
        <w:rPr>
          <w:rFonts w:ascii="Helvetica" w:eastAsia="宋体" w:hAnsi="Helvetica" w:cs="宋体"/>
          <w:color w:val="333333"/>
          <w:kern w:val="0"/>
          <w:sz w:val="24"/>
          <w:szCs w:val="24"/>
        </w:rPr>
        <w:t>倍</w:t>
      </w:r>
      <w:proofErr w:type="gramEnd"/>
      <w:r w:rsidRPr="001C44EE">
        <w:rPr>
          <w:rFonts w:ascii="Helvetica" w:eastAsia="宋体" w:hAnsi="Helvetica" w:cs="宋体"/>
          <w:color w:val="333333"/>
          <w:kern w:val="0"/>
          <w:sz w:val="24"/>
          <w:szCs w:val="24"/>
        </w:rPr>
        <w:t>。如果他们捐出的数额不同，</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proofErr w:type="spellStart"/>
      <w:r w:rsidRPr="001C44EE">
        <w:rPr>
          <w:rFonts w:ascii="KaTeX_Math" w:eastAsia="宋体" w:hAnsi="KaTeX_Math" w:cs="Times New Roman"/>
          <w:i/>
          <w:iCs/>
          <w:color w:val="333333"/>
          <w:kern w:val="0"/>
          <w:sz w:val="29"/>
          <w:szCs w:val="29"/>
        </w:rPr>
        <w:t>CorrelationScore</w:t>
      </w:r>
      <w:proofErr w:type="spellEnd"/>
      <w:r w:rsidRPr="001C44EE">
        <w:rPr>
          <w:rFonts w:ascii="Times New Roman" w:eastAsia="宋体" w:hAnsi="Times New Roman" w:cs="Times New Roman"/>
          <w:color w:val="333333"/>
          <w:kern w:val="0"/>
          <w:sz w:val="20"/>
          <w:szCs w:val="20"/>
        </w:rPr>
        <w:t>(</w:t>
      </w:r>
      <w:r w:rsidRPr="001C44EE">
        <w:rPr>
          <w:rFonts w:ascii="Times New Roman" w:eastAsia="宋体" w:hAnsi="Times New Roman" w:cs="Times New Roman"/>
          <w:color w:val="333333"/>
          <w:kern w:val="0"/>
          <w:sz w:val="2"/>
          <w:szCs w:val="2"/>
        </w:rPr>
        <w:t>​</w:t>
      </w:r>
      <w:r w:rsidRPr="001C44EE">
        <w:rPr>
          <w:rFonts w:ascii="KaTeX_Math" w:eastAsia="宋体" w:hAnsi="KaTeX_Math" w:cs="Times New Roman"/>
          <w:i/>
          <w:iCs/>
          <w:color w:val="333333"/>
          <w:kern w:val="0"/>
          <w:sz w:val="29"/>
          <w:szCs w:val="29"/>
        </w:rPr>
        <w:t>AB</w:t>
      </w:r>
      <w:r w:rsidRPr="001C44EE">
        <w:rPr>
          <w:rFonts w:ascii="Times New Roman" w:eastAsia="宋体" w:hAnsi="Times New Roman" w:cs="Times New Roman"/>
          <w:color w:val="333333"/>
          <w:kern w:val="0"/>
          <w:sz w:val="29"/>
          <w:szCs w:val="29"/>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则按他们捐款的几何平均数增长。</w:t>
      </w:r>
    </w:p>
    <w:p w14:paraId="5C47D61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如果</w:t>
      </w:r>
      <w:r w:rsidRPr="001C44EE">
        <w:rPr>
          <w:rFonts w:ascii="Helvetica" w:eastAsia="宋体" w:hAnsi="Helvetica" w:cs="宋体"/>
          <w:color w:val="333333"/>
          <w:kern w:val="0"/>
          <w:sz w:val="24"/>
          <w:szCs w:val="24"/>
        </w:rPr>
        <w:t xml:space="preserve"> A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 </w:t>
      </w:r>
      <w:r w:rsidRPr="001C44EE">
        <w:rPr>
          <w:rFonts w:ascii="Helvetica" w:eastAsia="宋体" w:hAnsi="Helvetica" w:cs="宋体"/>
          <w:color w:val="333333"/>
          <w:kern w:val="0"/>
          <w:sz w:val="24"/>
          <w:szCs w:val="24"/>
        </w:rPr>
        <w:t>的相关性分数很低，我们假设他们是非常独立的主体，并给他们接近最大限度的补贴，无论他们是否一起给某个项目捐款。但如果</w:t>
      </w:r>
      <w:r w:rsidRPr="001C44EE">
        <w:rPr>
          <w:rFonts w:ascii="Helvetica" w:eastAsia="宋体" w:hAnsi="Helvetica" w:cs="宋体"/>
          <w:color w:val="333333"/>
          <w:kern w:val="0"/>
          <w:sz w:val="24"/>
          <w:szCs w:val="24"/>
        </w:rPr>
        <w:t xml:space="preserve"> A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 </w:t>
      </w:r>
      <w:r w:rsidRPr="001C44EE">
        <w:rPr>
          <w:rFonts w:ascii="Helvetica" w:eastAsia="宋体" w:hAnsi="Helvetica" w:cs="宋体"/>
          <w:color w:val="333333"/>
          <w:kern w:val="0"/>
          <w:sz w:val="24"/>
          <w:szCs w:val="24"/>
        </w:rPr>
        <w:t>频繁对同一个项目捐钱，和</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或捐款数额很高，我们假设他们是高度协作的，并更像一个单一主体在行动，并因此调低他们共同资助的那些项目的补贴。</w:t>
      </w:r>
    </w:p>
    <w:p w14:paraId="4AED5EF0"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当对所有主体和项目都是</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→0</w:t>
      </w:r>
      <w:r w:rsidRPr="001C44EE">
        <w:rPr>
          <w:rFonts w:ascii="KaTeX_Math" w:eastAsia="宋体" w:hAnsi="KaTeX_Math" w:cs="Times New Roman"/>
          <w:i/>
          <w:iCs/>
          <w:color w:val="333333"/>
          <w:kern w:val="0"/>
          <w:sz w:val="29"/>
          <w:szCs w:val="29"/>
        </w:rPr>
        <w:t>X</w:t>
      </w:r>
      <w:r w:rsidRPr="001C44EE">
        <w:rPr>
          <w:rFonts w:ascii="KaTeX_Math" w:eastAsia="宋体" w:hAnsi="KaTeX_Math" w:cs="Times New Roman"/>
          <w:i/>
          <w:iCs/>
          <w:color w:val="333333"/>
          <w:kern w:val="0"/>
          <w:sz w:val="20"/>
          <w:szCs w:val="20"/>
        </w:rPr>
        <w:t>A</w:t>
      </w:r>
      <w:r w:rsidRPr="001C44EE">
        <w:rPr>
          <w:rFonts w:ascii="Times New Roman" w:eastAsia="宋体" w:hAnsi="Times New Roman" w:cs="Times New Roman"/>
          <w:color w:val="333333"/>
          <w:kern w:val="0"/>
          <w:sz w:val="20"/>
          <w:szCs w:val="20"/>
        </w:rPr>
        <w:t>→</w:t>
      </w:r>
      <w:r w:rsidRPr="001C44EE">
        <w:rPr>
          <w:rFonts w:ascii="KaTeX_Math" w:eastAsia="宋体" w:hAnsi="KaTeX_Math" w:cs="Times New Roman"/>
          <w:i/>
          <w:iCs/>
          <w:color w:val="333333"/>
          <w:kern w:val="0"/>
          <w:sz w:val="20"/>
          <w:szCs w:val="20"/>
        </w:rPr>
        <w:t>P</w:t>
      </w:r>
      <w:r w:rsidRPr="001C44EE">
        <w:rPr>
          <w:rFonts w:ascii="Times New Roman" w:eastAsia="宋体" w:hAnsi="Times New Roman" w:cs="Times New Roman"/>
          <w:color w:val="333333"/>
          <w:kern w:val="0"/>
          <w:sz w:val="2"/>
          <w:szCs w:val="2"/>
        </w:rPr>
        <w:t>​</w:t>
      </w:r>
      <w:r w:rsidRPr="001C44EE">
        <w:rPr>
          <w:rFonts w:ascii="Times New Roman" w:eastAsia="宋体" w:hAnsi="Times New Roman" w:cs="Times New Roman"/>
          <w:color w:val="333333"/>
          <w:kern w:val="0"/>
          <w:sz w:val="29"/>
          <w:szCs w:val="29"/>
        </w:rPr>
        <w:t>→0</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时，相关性分数可以忽略不计</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这种情况很少见</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，上面的公式就相当于变成简单的二次方募资公式：</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ℎ(</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KaTeX_Math" w:eastAsia="宋体" w:hAnsi="KaTeX_Math" w:cs="Times New Roman"/>
          <w:i/>
          <w:iCs/>
          <w:color w:val="333333"/>
          <w:kern w:val="0"/>
          <w:sz w:val="29"/>
          <w:szCs w:val="29"/>
        </w:rPr>
        <w:t>Match</w:t>
      </w:r>
      <w:r w:rsidRPr="001C44EE">
        <w:rPr>
          <w:rFonts w:ascii="Times New Roman" w:eastAsia="宋体" w:hAnsi="Times New Roman" w:cs="Times New Roman"/>
          <w:color w:val="333333"/>
          <w:kern w:val="0"/>
          <w:sz w:val="20"/>
          <w:szCs w:val="20"/>
        </w:rPr>
        <w:t>(</w:t>
      </w:r>
      <w:r w:rsidRPr="001C44EE">
        <w:rPr>
          <w:rFonts w:ascii="Times New Roman" w:eastAsia="宋体" w:hAnsi="Times New Roman" w:cs="Times New Roman"/>
          <w:color w:val="333333"/>
          <w:kern w:val="0"/>
          <w:sz w:val="2"/>
          <w:szCs w:val="2"/>
        </w:rPr>
        <w:t>​</w:t>
      </w:r>
      <w:r w:rsidRPr="001C44EE">
        <w:rPr>
          <w:rFonts w:ascii="KaTeX_Math" w:eastAsia="宋体" w:hAnsi="KaTeX_Math" w:cs="Times New Roman"/>
          <w:i/>
          <w:iCs/>
          <w:color w:val="333333"/>
          <w:kern w:val="0"/>
          <w:sz w:val="29"/>
          <w:szCs w:val="29"/>
        </w:rPr>
        <w:t>AP</w:t>
      </w:r>
      <w:r w:rsidRPr="001C44EE">
        <w:rPr>
          <w:rFonts w:ascii="Times New Roman" w:eastAsia="宋体" w:hAnsi="Times New Roman" w:cs="Times New Roman"/>
          <w:color w:val="333333"/>
          <w:kern w:val="0"/>
          <w:sz w:val="29"/>
          <w:szCs w:val="29"/>
        </w:rPr>
        <w:t>→</w:t>
      </w:r>
      <w:r w:rsidRPr="001C44EE">
        <w:rPr>
          <w:rFonts w:ascii="KaTeX_Math" w:eastAsia="宋体" w:hAnsi="KaTeX_Math" w:cs="Times New Roman"/>
          <w:i/>
          <w:iCs/>
          <w:color w:val="333333"/>
          <w:kern w:val="0"/>
          <w:sz w:val="29"/>
          <w:szCs w:val="29"/>
        </w:rPr>
        <w:t>P</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简化为</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2</w:t>
      </w:r>
      <w:r w:rsidRPr="001C44EE">
        <w:rPr>
          <w:rFonts w:ascii="Times New Roman" w:eastAsia="宋体" w:hAnsi="Times New Roman" w:cs="Times New Roman"/>
          <w:color w:val="333333"/>
          <w:kern w:val="0"/>
          <w:sz w:val="15"/>
          <w:szCs w:val="15"/>
        </w:rPr>
        <w:t>2</w:t>
      </w:r>
      <w:r w:rsidRPr="001C44EE">
        <w:rPr>
          <w:rFonts w:ascii="KaTeX_Math" w:eastAsia="宋体" w:hAnsi="KaTeX_Math" w:cs="Times New Roman"/>
          <w:i/>
          <w:iCs/>
          <w:color w:val="333333"/>
          <w:kern w:val="0"/>
          <w:sz w:val="29"/>
          <w:szCs w:val="29"/>
        </w:rPr>
        <w:t>X</w:t>
      </w:r>
      <w:r w:rsidRPr="001C44EE">
        <w:rPr>
          <w:rFonts w:ascii="KaTeX_Math" w:eastAsia="宋体" w:hAnsi="KaTeX_Math" w:cs="Times New Roman"/>
          <w:i/>
          <w:iCs/>
          <w:color w:val="333333"/>
          <w:kern w:val="0"/>
          <w:sz w:val="20"/>
          <w:szCs w:val="20"/>
        </w:rPr>
        <w:t>A</w:t>
      </w:r>
      <w:r w:rsidRPr="001C44EE">
        <w:rPr>
          <w:rFonts w:ascii="Times New Roman" w:eastAsia="宋体" w:hAnsi="Times New Roman" w:cs="Times New Roman"/>
          <w:color w:val="333333"/>
          <w:kern w:val="0"/>
          <w:sz w:val="20"/>
          <w:szCs w:val="20"/>
        </w:rPr>
        <w:t>→</w:t>
      </w:r>
      <w:r w:rsidRPr="001C44EE">
        <w:rPr>
          <w:rFonts w:ascii="KaTeX_Math" w:eastAsia="宋体" w:hAnsi="KaTeX_Math" w:cs="Times New Roman"/>
          <w:i/>
          <w:iCs/>
          <w:color w:val="333333"/>
          <w:kern w:val="0"/>
          <w:sz w:val="20"/>
          <w:szCs w:val="20"/>
        </w:rPr>
        <w:t>P</w:t>
      </w:r>
      <w:r w:rsidRPr="001C44EE">
        <w:rPr>
          <w:rFonts w:ascii="Times New Roman" w:eastAsia="宋体" w:hAnsi="Times New Roman" w:cs="Times New Roman"/>
          <w:color w:val="333333"/>
          <w:kern w:val="0"/>
          <w:sz w:val="2"/>
          <w:szCs w:val="2"/>
        </w:rPr>
        <w:t>​</w:t>
      </w:r>
      <w:r w:rsidRPr="001C44EE">
        <w:rPr>
          <w:rFonts w:ascii="KaTeX_Math" w:eastAsia="宋体" w:hAnsi="KaTeX_Math" w:cs="Times New Roman"/>
          <w:i/>
          <w:iCs/>
          <w:color w:val="333333"/>
          <w:kern w:val="0"/>
          <w:sz w:val="29"/>
          <w:szCs w:val="29"/>
        </w:rPr>
        <w:t>X</w:t>
      </w:r>
      <w:r w:rsidRPr="001C44EE">
        <w:rPr>
          <w:rFonts w:ascii="KaTeX_Math" w:eastAsia="宋体" w:hAnsi="KaTeX_Math" w:cs="Times New Roman"/>
          <w:i/>
          <w:iCs/>
          <w:color w:val="333333"/>
          <w:kern w:val="0"/>
          <w:sz w:val="20"/>
          <w:szCs w:val="20"/>
        </w:rPr>
        <w:t>B</w:t>
      </w:r>
      <w:r w:rsidRPr="001C44EE">
        <w:rPr>
          <w:rFonts w:ascii="Times New Roman" w:eastAsia="宋体" w:hAnsi="Times New Roman" w:cs="Times New Roman"/>
          <w:color w:val="333333"/>
          <w:kern w:val="0"/>
          <w:sz w:val="20"/>
          <w:szCs w:val="20"/>
        </w:rPr>
        <w:t>→</w:t>
      </w:r>
      <w:r w:rsidRPr="001C44EE">
        <w:rPr>
          <w:rFonts w:ascii="KaTeX_Math" w:eastAsia="宋体" w:hAnsi="KaTeX_Math" w:cs="Times New Roman"/>
          <w:i/>
          <w:iCs/>
          <w:color w:val="333333"/>
          <w:kern w:val="0"/>
          <w:sz w:val="20"/>
          <w:szCs w:val="20"/>
        </w:rPr>
        <w:t>P</w:t>
      </w:r>
      <w:r w:rsidRPr="001C44EE">
        <w:rPr>
          <w:rFonts w:ascii="Times New Roman" w:eastAsia="宋体" w:hAnsi="Times New Roman" w:cs="Times New Roman"/>
          <w:color w:val="333333"/>
          <w:kern w:val="0"/>
          <w:sz w:val="2"/>
          <w:szCs w:val="2"/>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。在有三个主体的情况里，三个主体捐出</w:t>
      </w:r>
      <w:r w:rsidRPr="001C44EE">
        <w:rPr>
          <w:rFonts w:ascii="Helvetica" w:eastAsia="宋体" w:hAnsi="Helvetica" w:cs="宋体"/>
          <w:color w:val="333333"/>
          <w:kern w:val="0"/>
          <w:sz w:val="24"/>
          <w:szCs w:val="24"/>
        </w:rPr>
        <w:t xml:space="preserve"> A</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 xml:space="preserve">S </w:t>
      </w:r>
      <w:r w:rsidRPr="001C44EE">
        <w:rPr>
          <w:rFonts w:ascii="Helvetica" w:eastAsia="宋体" w:hAnsi="Helvetica" w:cs="宋体"/>
          <w:color w:val="333333"/>
          <w:kern w:val="0"/>
          <w:sz w:val="24"/>
          <w:szCs w:val="24"/>
        </w:rPr>
        <w:t>和</w:t>
      </w:r>
      <w:r w:rsidRPr="001C44EE">
        <w:rPr>
          <w:rFonts w:ascii="Helvetica" w:eastAsia="宋体" w:hAnsi="Helvetica" w:cs="宋体"/>
          <w:color w:val="333333"/>
          <w:kern w:val="0"/>
          <w:sz w:val="24"/>
          <w:szCs w:val="24"/>
        </w:rPr>
        <w:t xml:space="preserve"> B</w:t>
      </w:r>
      <w:r w:rsidRPr="001C44EE">
        <w:rPr>
          <w:rFonts w:ascii="Helvetica" w:eastAsia="宋体" w:hAnsi="Helvetica" w:cs="宋体"/>
          <w:color w:val="333333"/>
          <w:kern w:val="0"/>
          <w:sz w:val="24"/>
          <w:szCs w:val="24"/>
        </w:rPr>
        <w:t>，简化为如下：</w:t>
      </w:r>
    </w:p>
    <w:p w14:paraId="0F5FFF92" w14:textId="0A67D3E1"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noProof/>
          <w:color w:val="333333"/>
          <w:kern w:val="0"/>
          <w:sz w:val="24"/>
          <w:szCs w:val="24"/>
        </w:rPr>
        <w:lastRenderedPageBreak/>
        <w:drawing>
          <wp:inline distT="0" distB="0" distL="0" distR="0" wp14:anchorId="6D3D05B2" wp14:editId="4E6EC426">
            <wp:extent cx="5274310" cy="965200"/>
            <wp:effectExtent l="0" t="0" r="2540" b="6350"/>
            <wp:docPr id="1426232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965200"/>
                    </a:xfrm>
                    <a:prstGeom prst="rect">
                      <a:avLst/>
                    </a:prstGeom>
                    <a:noFill/>
                    <a:ln>
                      <a:noFill/>
                    </a:ln>
                  </pic:spPr>
                </pic:pic>
              </a:graphicData>
            </a:graphic>
          </wp:inline>
        </w:drawing>
      </w:r>
    </w:p>
    <w:p w14:paraId="70DC4A78"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但如果一对主体对相同的项目捐款很多次，或捐款数额很大，这对主体的相关性分数就会上升，直到最终，他们对新项目做的任何</w:t>
      </w:r>
      <w:proofErr w:type="gramStart"/>
      <w:r w:rsidRPr="001C44EE">
        <w:rPr>
          <w:rFonts w:ascii="Helvetica" w:eastAsia="宋体" w:hAnsi="Helvetica" w:cs="宋体"/>
          <w:color w:val="333333"/>
          <w:kern w:val="0"/>
          <w:sz w:val="24"/>
          <w:szCs w:val="24"/>
        </w:rPr>
        <w:t>新共同</w:t>
      </w:r>
      <w:proofErr w:type="gramEnd"/>
      <w:r w:rsidRPr="001C44EE">
        <w:rPr>
          <w:rFonts w:ascii="Helvetica" w:eastAsia="宋体" w:hAnsi="Helvetica" w:cs="宋体"/>
          <w:color w:val="333333"/>
          <w:kern w:val="0"/>
          <w:sz w:val="24"/>
          <w:szCs w:val="24"/>
        </w:rPr>
        <w:t>捐款所获得的补贴大多数是来自该对主体曾经一起捐的款项。随着总匹配接近无穷大，每对主体的总补贴会趋近</w:t>
      </w:r>
    </w:p>
    <w:p w14:paraId="4E21D3E8" w14:textId="77777777" w:rsidR="001C44EE" w:rsidRPr="001C44EE" w:rsidRDefault="001C44EE" w:rsidP="001C44EE">
      <w:pPr>
        <w:widowControl/>
        <w:shd w:val="clear" w:color="auto" w:fill="FFFFFF"/>
        <w:jc w:val="left"/>
        <w:rPr>
          <w:rFonts w:ascii="Helvetica" w:eastAsia="宋体" w:hAnsi="Helvetica" w:cs="宋体"/>
          <w:color w:val="333333"/>
          <w:kern w:val="0"/>
          <w:sz w:val="24"/>
          <w:szCs w:val="24"/>
        </w:rPr>
      </w:pPr>
      <w:proofErr w:type="spellStart"/>
      <w:r w:rsidRPr="001C44EE">
        <w:rPr>
          <w:rFonts w:ascii="Times New Roman" w:eastAsia="宋体" w:hAnsi="Times New Roman" w:cs="Times New Roman"/>
          <w:color w:val="333333"/>
          <w:kern w:val="0"/>
          <w:sz w:val="29"/>
          <w:szCs w:val="29"/>
          <w:bdr w:val="none" w:sz="0" w:space="0" w:color="auto" w:frame="1"/>
        </w:rPr>
        <w:t>lim</w:t>
      </w:r>
      <w:proofErr w:type="spellEnd"/>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→∞2</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=2</w:t>
      </w:r>
      <w:r w:rsidRPr="001C44EE">
        <w:rPr>
          <w:rFonts w:ascii="Malgun Gothic" w:eastAsia="宋体" w:hAnsi="Malgun Gothic" w:cs="Malgun Gothic"/>
          <w:color w:val="333333"/>
          <w:kern w:val="0"/>
          <w:sz w:val="29"/>
          <w:szCs w:val="29"/>
          <w:bdr w:val="none" w:sz="0" w:space="0" w:color="auto" w:frame="1"/>
        </w:rPr>
        <w:t>�</w:t>
      </w:r>
      <w:r w:rsidRPr="001C44EE">
        <w:rPr>
          <w:rFonts w:ascii="KaTeX_Math" w:eastAsia="宋体" w:hAnsi="KaTeX_Math" w:cs="Times New Roman"/>
          <w:i/>
          <w:iCs/>
          <w:color w:val="333333"/>
          <w:kern w:val="0"/>
          <w:sz w:val="20"/>
          <w:szCs w:val="20"/>
        </w:rPr>
        <w:t>T</w:t>
      </w:r>
      <w:r w:rsidRPr="001C44EE">
        <w:rPr>
          <w:rFonts w:ascii="Times New Roman" w:eastAsia="宋体" w:hAnsi="Times New Roman" w:cs="Times New Roman"/>
          <w:color w:val="333333"/>
          <w:kern w:val="0"/>
          <w:sz w:val="20"/>
          <w:szCs w:val="20"/>
        </w:rPr>
        <w:t>→∞</w:t>
      </w:r>
      <w:proofErr w:type="spellStart"/>
      <w:r w:rsidRPr="001C44EE">
        <w:rPr>
          <w:rFonts w:ascii="Times New Roman" w:eastAsia="宋体" w:hAnsi="Times New Roman" w:cs="Times New Roman"/>
          <w:color w:val="333333"/>
          <w:kern w:val="0"/>
          <w:sz w:val="29"/>
          <w:szCs w:val="29"/>
        </w:rPr>
        <w:t>lim</w:t>
      </w:r>
      <w:proofErr w:type="spellEnd"/>
      <w:r w:rsidRPr="001C44EE">
        <w:rPr>
          <w:rFonts w:ascii="Times New Roman" w:eastAsia="宋体" w:hAnsi="Times New Roman" w:cs="Times New Roman"/>
          <w:color w:val="333333"/>
          <w:kern w:val="0"/>
          <w:sz w:val="2"/>
          <w:szCs w:val="2"/>
        </w:rPr>
        <w:t>​</w:t>
      </w:r>
      <w:r w:rsidRPr="001C44EE">
        <w:rPr>
          <w:rFonts w:ascii="KaTeX_Math" w:eastAsia="宋体" w:hAnsi="KaTeX_Math" w:cs="Times New Roman"/>
          <w:i/>
          <w:iCs/>
          <w:color w:val="333333"/>
          <w:kern w:val="0"/>
          <w:sz w:val="29"/>
          <w:szCs w:val="29"/>
        </w:rPr>
        <w:t>M</w:t>
      </w:r>
      <w:r w:rsidRPr="001C44EE">
        <w:rPr>
          <w:rFonts w:ascii="Times New Roman" w:eastAsia="宋体" w:hAnsi="Times New Roman" w:cs="Times New Roman"/>
          <w:color w:val="333333"/>
          <w:kern w:val="0"/>
          <w:sz w:val="29"/>
          <w:szCs w:val="29"/>
        </w:rPr>
        <w:t>+</w:t>
      </w:r>
      <w:r w:rsidRPr="001C44EE">
        <w:rPr>
          <w:rFonts w:ascii="KaTeX_Math" w:eastAsia="宋体" w:hAnsi="KaTeX_Math" w:cs="Times New Roman"/>
          <w:i/>
          <w:iCs/>
          <w:color w:val="333333"/>
          <w:kern w:val="0"/>
          <w:sz w:val="29"/>
          <w:szCs w:val="29"/>
        </w:rPr>
        <w:t>T</w:t>
      </w:r>
      <w:r w:rsidRPr="001C44EE">
        <w:rPr>
          <w:rFonts w:ascii="Times New Roman" w:eastAsia="宋体" w:hAnsi="Times New Roman" w:cs="Times New Roman"/>
          <w:color w:val="333333"/>
          <w:kern w:val="0"/>
          <w:sz w:val="29"/>
          <w:szCs w:val="29"/>
        </w:rPr>
        <w:t>2</w:t>
      </w:r>
      <w:r w:rsidRPr="001C44EE">
        <w:rPr>
          <w:rFonts w:ascii="KaTeX_Math" w:eastAsia="宋体" w:hAnsi="KaTeX_Math" w:cs="Times New Roman"/>
          <w:i/>
          <w:iCs/>
          <w:color w:val="333333"/>
          <w:kern w:val="0"/>
          <w:sz w:val="29"/>
          <w:szCs w:val="29"/>
        </w:rPr>
        <w:t>MT</w:t>
      </w:r>
      <w:r w:rsidRPr="001C44EE">
        <w:rPr>
          <w:rFonts w:ascii="Times New Roman" w:eastAsia="宋体" w:hAnsi="Times New Roman" w:cs="Times New Roman"/>
          <w:color w:val="333333"/>
          <w:kern w:val="0"/>
          <w:sz w:val="2"/>
          <w:szCs w:val="2"/>
        </w:rPr>
        <w:t>​</w:t>
      </w:r>
      <w:r w:rsidRPr="001C44EE">
        <w:rPr>
          <w:rFonts w:ascii="Times New Roman" w:eastAsia="宋体" w:hAnsi="Times New Roman" w:cs="Times New Roman"/>
          <w:color w:val="333333"/>
          <w:kern w:val="0"/>
          <w:sz w:val="29"/>
          <w:szCs w:val="29"/>
        </w:rPr>
        <w:t>=2</w:t>
      </w:r>
      <w:r w:rsidRPr="001C44EE">
        <w:rPr>
          <w:rFonts w:ascii="KaTeX_Math" w:eastAsia="宋体" w:hAnsi="KaTeX_Math" w:cs="Times New Roman"/>
          <w:i/>
          <w:iCs/>
          <w:color w:val="333333"/>
          <w:kern w:val="0"/>
          <w:sz w:val="29"/>
          <w:szCs w:val="29"/>
        </w:rPr>
        <w:t>M</w:t>
      </w:r>
    </w:p>
    <w:p w14:paraId="02CB3DE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 xml:space="preserve">([12] </w:t>
      </w:r>
      <w:r w:rsidRPr="001C44EE">
        <w:rPr>
          <w:rFonts w:ascii="Helvetica" w:eastAsia="宋体" w:hAnsi="Helvetica" w:cs="宋体"/>
          <w:color w:val="333333"/>
          <w:kern w:val="0"/>
          <w:sz w:val="24"/>
          <w:szCs w:val="24"/>
        </w:rPr>
        <w:t>原初的描述稍有不同，因为它使用的是</w:t>
      </w:r>
      <w:r w:rsidRPr="001C44EE">
        <w:rPr>
          <w:rFonts w:ascii="Helvetica" w:eastAsia="宋体" w:hAnsi="Helvetica" w:cs="宋体"/>
          <w:color w:val="333333"/>
          <w:kern w:val="0"/>
          <w:sz w:val="24"/>
          <w:szCs w:val="24"/>
        </w:rPr>
        <w:t xml:space="preserve"> M </w:t>
      </w:r>
      <w:r w:rsidRPr="001C44EE">
        <w:rPr>
          <w:rFonts w:ascii="Helvetica" w:eastAsia="宋体" w:hAnsi="Helvetica" w:cs="宋体"/>
          <w:color w:val="333333"/>
          <w:kern w:val="0"/>
          <w:sz w:val="24"/>
          <w:szCs w:val="24"/>
        </w:rPr>
        <w:t>而不是</w:t>
      </w:r>
      <w:r w:rsidRPr="001C44EE">
        <w:rPr>
          <w:rFonts w:ascii="Helvetica" w:eastAsia="宋体" w:hAnsi="Helvetica" w:cs="宋体"/>
          <w:color w:val="333333"/>
          <w:kern w:val="0"/>
          <w:sz w:val="24"/>
          <w:szCs w:val="24"/>
        </w:rPr>
        <w:t xml:space="preserve"> 2M</w:t>
      </w:r>
      <w:r w:rsidRPr="001C44EE">
        <w:rPr>
          <w:rFonts w:ascii="Helvetica" w:eastAsia="宋体" w:hAnsi="Helvetica" w:cs="宋体"/>
          <w:color w:val="333333"/>
          <w:kern w:val="0"/>
          <w:sz w:val="24"/>
          <w:szCs w:val="24"/>
        </w:rPr>
        <w:t>。严格来说，如果我们对无序的主体对求和，</w:t>
      </w:r>
      <w:r w:rsidRPr="001C44EE">
        <w:rPr>
          <w:rFonts w:ascii="Helvetica" w:eastAsia="宋体" w:hAnsi="Helvetica" w:cs="宋体"/>
          <w:color w:val="333333"/>
          <w:kern w:val="0"/>
          <w:sz w:val="24"/>
          <w:szCs w:val="24"/>
        </w:rPr>
        <w:t xml:space="preserve"> 2M </w:t>
      </w:r>
      <w:r w:rsidRPr="001C44EE">
        <w:rPr>
          <w:rFonts w:ascii="Helvetica" w:eastAsia="宋体" w:hAnsi="Helvetica" w:cs="宋体"/>
          <w:color w:val="333333"/>
          <w:kern w:val="0"/>
          <w:sz w:val="24"/>
          <w:szCs w:val="24"/>
        </w:rPr>
        <w:t>是正确的，如果我们对有序的主体对求和，</w:t>
      </w:r>
      <w:r w:rsidRPr="001C44EE">
        <w:rPr>
          <w:rFonts w:ascii="Helvetica" w:eastAsia="宋体" w:hAnsi="Helvetica" w:cs="宋体"/>
          <w:color w:val="333333"/>
          <w:kern w:val="0"/>
          <w:sz w:val="24"/>
          <w:szCs w:val="24"/>
        </w:rPr>
        <w:t xml:space="preserve"> M </w:t>
      </w:r>
      <w:r w:rsidRPr="001C44EE">
        <w:rPr>
          <w:rFonts w:ascii="Helvetica" w:eastAsia="宋体" w:hAnsi="Helvetica" w:cs="宋体"/>
          <w:color w:val="333333"/>
          <w:kern w:val="0"/>
          <w:sz w:val="24"/>
          <w:szCs w:val="24"/>
        </w:rPr>
        <w:t>是正确的。在这里，我们对无序主体对求和。</w:t>
      </w:r>
      <w:r w:rsidRPr="001C44EE">
        <w:rPr>
          <w:rFonts w:ascii="Helvetica" w:eastAsia="宋体" w:hAnsi="Helvetica" w:cs="宋体"/>
          <w:color w:val="333333"/>
          <w:kern w:val="0"/>
          <w:sz w:val="24"/>
          <w:szCs w:val="24"/>
        </w:rPr>
        <w:t>)</w:t>
      </w:r>
    </w:p>
    <w:p w14:paraId="4A139459"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该公式的一个重要设计目标是限制因为错误把一个合谋团体识别为互相独立的主体带来的损失。在</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简单配对</w:t>
      </w:r>
      <w:r w:rsidRPr="001C44EE">
        <w:rPr>
          <w:rFonts w:ascii="Helvetica" w:eastAsia="宋体" w:hAnsi="Helvetica" w:cs="宋体"/>
          <w:color w:val="333333"/>
          <w:kern w:val="0"/>
          <w:sz w:val="24"/>
          <w:szCs w:val="24"/>
        </w:rPr>
        <w:t xml:space="preserve"> (Simple Pairing)”</w:t>
      </w:r>
      <w:r w:rsidRPr="001C44EE">
        <w:rPr>
          <w:rFonts w:ascii="Helvetica" w:eastAsia="宋体" w:hAnsi="Helvetica" w:cs="宋体"/>
          <w:color w:val="333333"/>
          <w:kern w:val="0"/>
          <w:sz w:val="24"/>
          <w:szCs w:val="24"/>
        </w:rPr>
        <w:t>中，损失是不受限的：受现实世界相同的行为者控制的虚假或合谋的主体</w:t>
      </w:r>
      <w:r w:rsidRPr="001C44EE">
        <w:rPr>
          <w:rFonts w:ascii="Helvetica" w:eastAsia="宋体" w:hAnsi="Helvetica" w:cs="宋体"/>
          <w:color w:val="333333"/>
          <w:kern w:val="0"/>
          <w:sz w:val="24"/>
          <w:szCs w:val="24"/>
        </w:rPr>
        <w:t xml:space="preserve"> N </w:t>
      </w:r>
      <w:r w:rsidRPr="001C44EE">
        <w:rPr>
          <w:rFonts w:ascii="Helvetica" w:eastAsia="宋体" w:hAnsi="Helvetica" w:cs="宋体"/>
          <w:color w:val="333333"/>
          <w:kern w:val="0"/>
          <w:sz w:val="24"/>
          <w:szCs w:val="24"/>
        </w:rPr>
        <w:t>可以各自对一个虚假项目捐款，然后抽取补贴</w:t>
      </w:r>
      <w:r w:rsidRPr="001C44EE">
        <w:rPr>
          <w:rFonts w:ascii="Malgun Gothic" w:eastAsia="宋体" w:hAnsi="Malgun Gothic" w:cs="Malgun Gothic"/>
          <w:color w:val="333333"/>
          <w:kern w:val="0"/>
          <w:sz w:val="29"/>
          <w:szCs w:val="29"/>
          <w:bdr w:val="none" w:sz="0" w:space="0" w:color="auto" w:frame="1"/>
        </w:rPr>
        <w:t>�</w:t>
      </w:r>
      <w:r w:rsidRPr="001C44EE">
        <w:rPr>
          <w:rFonts w:ascii="MS Gothic" w:eastAsia="MS Gothic" w:hAnsi="MS Gothic" w:cs="MS Gothic" w:hint="eastAsia"/>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2−</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KaTeX_Math" w:eastAsia="宋体" w:hAnsi="KaTeX_Math" w:cs="Times New Roman"/>
          <w:i/>
          <w:iCs/>
          <w:color w:val="333333"/>
          <w:kern w:val="0"/>
          <w:sz w:val="29"/>
          <w:szCs w:val="29"/>
        </w:rPr>
        <w:t>V</w:t>
      </w:r>
      <w:r w:rsidRPr="001C44EE">
        <w:rPr>
          <w:rFonts w:ascii="MS Gothic" w:eastAsia="MS Gothic" w:hAnsi="MS Gothic" w:cs="MS Gothic" w:hint="eastAsia"/>
          <w:color w:val="333333"/>
          <w:kern w:val="0"/>
          <w:sz w:val="29"/>
          <w:szCs w:val="29"/>
        </w:rPr>
        <w:t>∗</w:t>
      </w:r>
      <w:r w:rsidRPr="001C44EE">
        <w:rPr>
          <w:rFonts w:ascii="Times New Roman" w:eastAsia="宋体" w:hAnsi="Times New Roman" w:cs="Times New Roman"/>
          <w:color w:val="333333"/>
          <w:kern w:val="0"/>
          <w:sz w:val="29"/>
          <w:szCs w:val="29"/>
        </w:rPr>
        <w:t>(</w:t>
      </w:r>
      <w:r w:rsidRPr="001C44EE">
        <w:rPr>
          <w:rFonts w:ascii="KaTeX_Math" w:eastAsia="宋体" w:hAnsi="KaTeX_Math" w:cs="Times New Roman"/>
          <w:i/>
          <w:iCs/>
          <w:color w:val="333333"/>
          <w:kern w:val="0"/>
          <w:sz w:val="29"/>
          <w:szCs w:val="29"/>
        </w:rPr>
        <w:t>N</w:t>
      </w:r>
      <w:r w:rsidRPr="001C44EE">
        <w:rPr>
          <w:rFonts w:ascii="Times New Roman" w:eastAsia="宋体" w:hAnsi="Times New Roman" w:cs="Times New Roman"/>
          <w:color w:val="333333"/>
          <w:kern w:val="0"/>
          <w:sz w:val="20"/>
          <w:szCs w:val="20"/>
        </w:rPr>
        <w:t>2</w:t>
      </w:r>
      <w:r w:rsidRPr="001C44EE">
        <w:rPr>
          <w:rFonts w:ascii="Times New Roman" w:eastAsia="宋体" w:hAnsi="Times New Roman" w:cs="Times New Roman"/>
          <w:color w:val="333333"/>
          <w:kern w:val="0"/>
          <w:sz w:val="29"/>
          <w:szCs w:val="29"/>
        </w:rPr>
        <w:t>−</w:t>
      </w:r>
      <w:r w:rsidRPr="001C44EE">
        <w:rPr>
          <w:rFonts w:ascii="KaTeX_Math" w:eastAsia="宋体" w:hAnsi="KaTeX_Math" w:cs="Times New Roman"/>
          <w:i/>
          <w:iCs/>
          <w:color w:val="333333"/>
          <w:kern w:val="0"/>
          <w:sz w:val="29"/>
          <w:szCs w:val="29"/>
        </w:rPr>
        <w:t>N</w:t>
      </w:r>
      <w:r w:rsidRPr="001C44EE">
        <w:rPr>
          <w:rFonts w:ascii="Times New Roman" w:eastAsia="宋体" w:hAnsi="Times New Roman" w:cs="Times New Roman"/>
          <w:color w:val="333333"/>
          <w:kern w:val="0"/>
          <w:sz w:val="29"/>
          <w:szCs w:val="29"/>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。在</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集群配对</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中，如果集群机制即使只错误识别一个合谋团体为完全独立的，相同的不受限提取也是可能的。在</w:t>
      </w:r>
      <w:proofErr w:type="gramStart"/>
      <w:r w:rsidRPr="001C44EE">
        <w:rPr>
          <w:rFonts w:ascii="Helvetica" w:eastAsia="宋体" w:hAnsi="Helvetica" w:cs="宋体"/>
          <w:color w:val="333333"/>
          <w:kern w:val="0"/>
          <w:sz w:val="24"/>
          <w:szCs w:val="24"/>
        </w:rPr>
        <w:t>”</w:t>
      </w:r>
      <w:proofErr w:type="gramEnd"/>
      <w:r w:rsidRPr="001C44EE">
        <w:rPr>
          <w:rFonts w:ascii="Helvetica" w:eastAsia="宋体" w:hAnsi="Helvetica" w:cs="宋体"/>
          <w:color w:val="333333"/>
          <w:kern w:val="0"/>
          <w:sz w:val="24"/>
          <w:szCs w:val="24"/>
        </w:rPr>
        <w:t>成对匹配</w:t>
      </w:r>
      <w:r w:rsidRPr="001C44EE">
        <w:rPr>
          <w:rFonts w:ascii="Helvetica" w:eastAsia="宋体" w:hAnsi="Helvetica" w:cs="宋体"/>
          <w:color w:val="333333"/>
          <w:kern w:val="0"/>
          <w:sz w:val="24"/>
          <w:szCs w:val="24"/>
        </w:rPr>
        <w:t>“</w:t>
      </w:r>
      <w:r w:rsidRPr="001C44EE">
        <w:rPr>
          <w:rFonts w:ascii="Helvetica" w:eastAsia="宋体" w:hAnsi="Helvetica" w:cs="宋体"/>
          <w:color w:val="333333"/>
          <w:kern w:val="0"/>
          <w:sz w:val="24"/>
          <w:szCs w:val="24"/>
        </w:rPr>
        <w:t>中，情况相反，因为</w:t>
      </w:r>
      <w:r w:rsidRPr="001C44EE">
        <w:rPr>
          <w:rFonts w:ascii="Helvetica" w:eastAsia="宋体" w:hAnsi="Helvetica" w:cs="宋体"/>
          <w:color w:val="333333"/>
          <w:kern w:val="0"/>
          <w:sz w:val="24"/>
          <w:szCs w:val="24"/>
        </w:rPr>
        <w:t xml:space="preserve"> N </w:t>
      </w:r>
      <w:proofErr w:type="gramStart"/>
      <w:r w:rsidRPr="001C44EE">
        <w:rPr>
          <w:rFonts w:ascii="Helvetica" w:eastAsia="宋体" w:hAnsi="Helvetica" w:cs="宋体"/>
          <w:color w:val="333333"/>
          <w:kern w:val="0"/>
          <w:sz w:val="24"/>
          <w:szCs w:val="24"/>
        </w:rPr>
        <w:t>个</w:t>
      </w:r>
      <w:proofErr w:type="gramEnd"/>
      <w:r w:rsidRPr="001C44EE">
        <w:rPr>
          <w:rFonts w:ascii="Helvetica" w:eastAsia="宋体" w:hAnsi="Helvetica" w:cs="宋体"/>
          <w:color w:val="333333"/>
          <w:kern w:val="0"/>
          <w:sz w:val="24"/>
          <w:szCs w:val="24"/>
        </w:rPr>
        <w:t>虚假或合谋主体带来的损失总不会超过</w:t>
      </w:r>
      <w:r w:rsidRPr="001C44EE">
        <w:rPr>
          <w:rFonts w:ascii="Malgun Gothic" w:eastAsia="宋体" w:hAnsi="Malgun Gothic" w:cs="Malgun Gothic"/>
          <w:color w:val="333333"/>
          <w:kern w:val="0"/>
          <w:sz w:val="29"/>
          <w:szCs w:val="29"/>
          <w:bdr w:val="none" w:sz="0" w:space="0" w:color="auto" w:frame="1"/>
        </w:rPr>
        <w:t>�</w:t>
      </w:r>
      <w:r w:rsidRPr="001C44EE">
        <w:rPr>
          <w:rFonts w:ascii="MS Gothic" w:eastAsia="MS Gothic" w:hAnsi="MS Gothic" w:cs="MS Gothic" w:hint="eastAsia"/>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2−</w:t>
      </w:r>
      <w:r w:rsidRPr="001C44EE">
        <w:rPr>
          <w:rFonts w:ascii="Malgun Gothic" w:eastAsia="宋体" w:hAnsi="Malgun Gothic" w:cs="Malgun Gothic"/>
          <w:color w:val="333333"/>
          <w:kern w:val="0"/>
          <w:sz w:val="29"/>
          <w:szCs w:val="29"/>
          <w:bdr w:val="none" w:sz="0" w:space="0" w:color="auto" w:frame="1"/>
        </w:rPr>
        <w:t>�</w:t>
      </w:r>
      <w:r w:rsidRPr="001C44EE">
        <w:rPr>
          <w:rFonts w:ascii="Times New Roman" w:eastAsia="宋体" w:hAnsi="Times New Roman" w:cs="Times New Roman"/>
          <w:color w:val="333333"/>
          <w:kern w:val="0"/>
          <w:sz w:val="29"/>
          <w:szCs w:val="29"/>
          <w:bdr w:val="none" w:sz="0" w:space="0" w:color="auto" w:frame="1"/>
        </w:rPr>
        <w:t>)</w:t>
      </w:r>
      <w:r w:rsidRPr="001C44EE">
        <w:rPr>
          <w:rFonts w:ascii="KaTeX_Math" w:eastAsia="宋体" w:hAnsi="KaTeX_Math" w:cs="Times New Roman"/>
          <w:i/>
          <w:iCs/>
          <w:color w:val="333333"/>
          <w:kern w:val="0"/>
          <w:sz w:val="29"/>
          <w:szCs w:val="29"/>
        </w:rPr>
        <w:t>M</w:t>
      </w:r>
      <w:r w:rsidRPr="001C44EE">
        <w:rPr>
          <w:rFonts w:ascii="MS Gothic" w:eastAsia="MS Gothic" w:hAnsi="MS Gothic" w:cs="MS Gothic" w:hint="eastAsia"/>
          <w:color w:val="333333"/>
          <w:kern w:val="0"/>
          <w:sz w:val="29"/>
          <w:szCs w:val="29"/>
        </w:rPr>
        <w:t>∗</w:t>
      </w:r>
      <w:r w:rsidRPr="001C44EE">
        <w:rPr>
          <w:rFonts w:ascii="Times New Roman" w:eastAsia="宋体" w:hAnsi="Times New Roman" w:cs="Times New Roman"/>
          <w:color w:val="333333"/>
          <w:kern w:val="0"/>
          <w:sz w:val="29"/>
          <w:szCs w:val="29"/>
        </w:rPr>
        <w:t>(</w:t>
      </w:r>
      <w:r w:rsidRPr="001C44EE">
        <w:rPr>
          <w:rFonts w:ascii="KaTeX_Math" w:eastAsia="宋体" w:hAnsi="KaTeX_Math" w:cs="Times New Roman"/>
          <w:i/>
          <w:iCs/>
          <w:color w:val="333333"/>
          <w:kern w:val="0"/>
          <w:sz w:val="29"/>
          <w:szCs w:val="29"/>
        </w:rPr>
        <w:t>N</w:t>
      </w:r>
      <w:r w:rsidRPr="001C44EE">
        <w:rPr>
          <w:rFonts w:ascii="Times New Roman" w:eastAsia="宋体" w:hAnsi="Times New Roman" w:cs="Times New Roman"/>
          <w:color w:val="333333"/>
          <w:kern w:val="0"/>
          <w:sz w:val="20"/>
          <w:szCs w:val="20"/>
        </w:rPr>
        <w:t>2</w:t>
      </w:r>
      <w:r w:rsidRPr="001C44EE">
        <w:rPr>
          <w:rFonts w:ascii="Times New Roman" w:eastAsia="宋体" w:hAnsi="Times New Roman" w:cs="Times New Roman"/>
          <w:color w:val="333333"/>
          <w:kern w:val="0"/>
          <w:sz w:val="29"/>
          <w:szCs w:val="29"/>
        </w:rPr>
        <w:t>−</w:t>
      </w:r>
      <w:r w:rsidRPr="001C44EE">
        <w:rPr>
          <w:rFonts w:ascii="KaTeX_Math" w:eastAsia="宋体" w:hAnsi="KaTeX_Math" w:cs="Times New Roman"/>
          <w:i/>
          <w:iCs/>
          <w:color w:val="333333"/>
          <w:kern w:val="0"/>
          <w:sz w:val="29"/>
          <w:szCs w:val="29"/>
        </w:rPr>
        <w:t>N</w:t>
      </w:r>
      <w:r w:rsidRPr="001C44EE">
        <w:rPr>
          <w:rFonts w:ascii="Times New Roman" w:eastAsia="宋体" w:hAnsi="Times New Roman" w:cs="Times New Roman"/>
          <w:color w:val="333333"/>
          <w:kern w:val="0"/>
          <w:sz w:val="29"/>
          <w:szCs w:val="29"/>
        </w:rPr>
        <w:t>)</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，其中</w:t>
      </w:r>
      <w:r w:rsidRPr="001C44EE">
        <w:rPr>
          <w:rFonts w:ascii="Helvetica" w:eastAsia="宋体" w:hAnsi="Helvetica" w:cs="宋体"/>
          <w:color w:val="333333"/>
          <w:kern w:val="0"/>
          <w:sz w:val="24"/>
          <w:szCs w:val="24"/>
        </w:rPr>
        <w:t xml:space="preserve"> M </w:t>
      </w:r>
      <w:r w:rsidRPr="001C44EE">
        <w:rPr>
          <w:rFonts w:ascii="Helvetica" w:eastAsia="宋体" w:hAnsi="Helvetica" w:cs="宋体"/>
          <w:color w:val="333333"/>
          <w:kern w:val="0"/>
          <w:sz w:val="24"/>
          <w:szCs w:val="24"/>
        </w:rPr>
        <w:t>是系统的参数。</w:t>
      </w:r>
    </w:p>
    <w:p w14:paraId="6C2EFFB6"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请注意，成对匹配不会达成最优性：合谋的参与者仍然有动机在某种程度上夸大他们对某些项目的重视程度，甚至可以通过向他们自己控制的</w:t>
      </w:r>
      <w:proofErr w:type="gramStart"/>
      <w:r w:rsidRPr="001C44EE">
        <w:rPr>
          <w:rFonts w:ascii="Helvetica" w:eastAsia="宋体" w:hAnsi="Helvetica" w:cs="宋体"/>
          <w:color w:val="333333"/>
          <w:kern w:val="0"/>
          <w:sz w:val="24"/>
          <w:szCs w:val="24"/>
        </w:rPr>
        <w:t>假项目</w:t>
      </w:r>
      <w:proofErr w:type="gramEnd"/>
      <w:r w:rsidRPr="001C44EE">
        <w:rPr>
          <w:rFonts w:ascii="Helvetica" w:eastAsia="宋体" w:hAnsi="Helvetica" w:cs="宋体"/>
          <w:color w:val="333333"/>
          <w:kern w:val="0"/>
          <w:sz w:val="24"/>
          <w:szCs w:val="24"/>
        </w:rPr>
        <w:t>捐款来得到补贴。相反，这种方法的设计本来就是次优的，是针对外部信息有限的情况进行优化，以了解哪些参与者实际上是合谋的。</w:t>
      </w:r>
    </w:p>
    <w:p w14:paraId="6214D0B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b/>
          <w:bCs/>
          <w:color w:val="333333"/>
          <w:kern w:val="0"/>
          <w:sz w:val="24"/>
          <w:szCs w:val="24"/>
        </w:rPr>
        <w:t>也就是说，成对匹配可以用作一个哲学模板，用于说明预先存在的协作关系，而不需要对其进行过渡惩罚：</w:t>
      </w:r>
      <w:r w:rsidRPr="001C44EE">
        <w:rPr>
          <w:rFonts w:ascii="Helvetica" w:eastAsia="宋体" w:hAnsi="Helvetica" w:cs="宋体"/>
          <w:color w:val="333333"/>
          <w:kern w:val="0"/>
          <w:sz w:val="24"/>
          <w:szCs w:val="24"/>
        </w:rPr>
        <w:t> </w:t>
      </w:r>
      <w:r w:rsidRPr="001C44EE">
        <w:rPr>
          <w:rFonts w:ascii="Helvetica" w:eastAsia="宋体" w:hAnsi="Helvetica" w:cs="宋体"/>
          <w:color w:val="333333"/>
          <w:kern w:val="0"/>
          <w:sz w:val="24"/>
          <w:szCs w:val="24"/>
        </w:rPr>
        <w:t>不同于相关性分数只包含用于该特定二次方募资系统的</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的值，它可以尝试囊括用于所有实例</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即那些两个参与者通过合作获利的情况</w:t>
      </w:r>
      <w:r w:rsidRPr="001C44EE">
        <w:rPr>
          <w:rFonts w:ascii="Helvetica" w:eastAsia="宋体" w:hAnsi="Helvetica" w:cs="宋体"/>
          <w:color w:val="333333"/>
          <w:kern w:val="0"/>
          <w:sz w:val="24"/>
          <w:szCs w:val="24"/>
        </w:rPr>
        <w:t xml:space="preserve">) </w:t>
      </w:r>
      <w:r w:rsidRPr="001C44EE">
        <w:rPr>
          <w:rFonts w:ascii="Helvetica" w:eastAsia="宋体" w:hAnsi="Helvetica" w:cs="宋体"/>
          <w:color w:val="333333"/>
          <w:kern w:val="0"/>
          <w:sz w:val="24"/>
          <w:szCs w:val="24"/>
        </w:rPr>
        <w:t>的相似项。如果通过合作的获利得到正确的估值，进一步合作永远不会对任何一对主体造成净伤害；相反，进一步合作的净收益将接近于零。</w:t>
      </w:r>
    </w:p>
    <w:p w14:paraId="5398EAF4"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原文链接：</w:t>
      </w:r>
      <w:hyperlink r:id="rId35" w:history="1">
        <w:r w:rsidRPr="001C44EE">
          <w:rPr>
            <w:rFonts w:ascii="Helvetica" w:eastAsia="宋体" w:hAnsi="Helvetica" w:cs="宋体"/>
            <w:color w:val="0269C8"/>
            <w:kern w:val="0"/>
            <w:sz w:val="24"/>
            <w:szCs w:val="24"/>
            <w:u w:val="single"/>
          </w:rPr>
          <w:t>https://papers.ssrn.com/sol3/papers.cfm?abstract_id=4105763</w:t>
        </w:r>
      </w:hyperlink>
    </w:p>
    <w:p w14:paraId="2C7A7BFE" w14:textId="77777777" w:rsidR="001C44EE" w:rsidRPr="001C44EE" w:rsidRDefault="001C44EE" w:rsidP="001C44EE">
      <w:pPr>
        <w:widowControl/>
        <w:shd w:val="clear" w:color="auto" w:fill="FFFFFF"/>
        <w:spacing w:after="150"/>
        <w:jc w:val="left"/>
        <w:rPr>
          <w:rFonts w:ascii="Helvetica" w:eastAsia="宋体" w:hAnsi="Helvetica" w:cs="宋体"/>
          <w:color w:val="333333"/>
          <w:kern w:val="0"/>
          <w:sz w:val="24"/>
          <w:szCs w:val="24"/>
        </w:rPr>
      </w:pPr>
      <w:r w:rsidRPr="001C44EE">
        <w:rPr>
          <w:rFonts w:ascii="Helvetica" w:eastAsia="宋体" w:hAnsi="Helvetica" w:cs="宋体"/>
          <w:color w:val="333333"/>
          <w:kern w:val="0"/>
          <w:sz w:val="24"/>
          <w:szCs w:val="24"/>
        </w:rPr>
        <w:t>ECN</w:t>
      </w:r>
      <w:r w:rsidRPr="001C44EE">
        <w:rPr>
          <w:rFonts w:ascii="Helvetica" w:eastAsia="宋体" w:hAnsi="Helvetica" w:cs="宋体"/>
          <w:color w:val="333333"/>
          <w:kern w:val="0"/>
          <w:sz w:val="24"/>
          <w:szCs w:val="24"/>
        </w:rPr>
        <w:t>的翻译工作旨在为中国以太坊社区传递优质资讯和学习资源，文章版权归原作者所有，转载须注明原文出处以及</w:t>
      </w:r>
      <w:r w:rsidRPr="001C44EE">
        <w:rPr>
          <w:rFonts w:ascii="Helvetica" w:eastAsia="宋体" w:hAnsi="Helvetica" w:cs="宋体"/>
          <w:color w:val="333333"/>
          <w:kern w:val="0"/>
          <w:sz w:val="24"/>
          <w:szCs w:val="24"/>
        </w:rPr>
        <w:t>ETH</w:t>
      </w:r>
      <w:r w:rsidRPr="001C44EE">
        <w:rPr>
          <w:rFonts w:ascii="Helvetica" w:eastAsia="宋体" w:hAnsi="Helvetica" w:cs="宋体"/>
          <w:color w:val="333333"/>
          <w:kern w:val="0"/>
          <w:sz w:val="24"/>
          <w:szCs w:val="24"/>
        </w:rPr>
        <w:t>中文站。若需长期转载，请联系</w:t>
      </w:r>
      <w:hyperlink r:id="rId36" w:history="1">
        <w:r w:rsidRPr="001C44EE">
          <w:rPr>
            <w:rFonts w:ascii="Helvetica" w:eastAsia="宋体" w:hAnsi="Helvetica" w:cs="宋体"/>
            <w:color w:val="0269C8"/>
            <w:kern w:val="0"/>
            <w:sz w:val="24"/>
            <w:szCs w:val="24"/>
            <w:u w:val="single"/>
          </w:rPr>
          <w:t>eth@ecn.co</w:t>
        </w:r>
      </w:hyperlink>
      <w:r w:rsidRPr="001C44EE">
        <w:rPr>
          <w:rFonts w:ascii="Helvetica" w:eastAsia="宋体" w:hAnsi="Helvetica" w:cs="宋体"/>
          <w:color w:val="333333"/>
          <w:kern w:val="0"/>
          <w:sz w:val="24"/>
          <w:szCs w:val="24"/>
        </w:rPr>
        <w:t>进行授权。</w:t>
      </w:r>
    </w:p>
    <w:p w14:paraId="79C3E054" w14:textId="77777777" w:rsidR="0087451B" w:rsidRDefault="0087451B"/>
    <w:p w14:paraId="58A037F7" w14:textId="7DCEDB7D" w:rsidR="001C44EE" w:rsidRDefault="001C44EE">
      <w:hyperlink r:id="rId37" w:history="1">
        <w:r w:rsidRPr="00074BF3">
          <w:rPr>
            <w:rStyle w:val="a7"/>
          </w:rPr>
          <w:t>https://learnblockchain.cn/article/4175</w:t>
        </w:r>
      </w:hyperlink>
    </w:p>
    <w:p w14:paraId="2040F7EE" w14:textId="77777777" w:rsidR="001C44EE" w:rsidRPr="001C44EE" w:rsidRDefault="001C44EE">
      <w:pPr>
        <w:rPr>
          <w:rFonts w:hint="eastAsia"/>
        </w:rPr>
      </w:pPr>
    </w:p>
    <w:sectPr w:rsidR="001C44EE" w:rsidRPr="001C44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6CAE" w14:textId="77777777" w:rsidR="004F721E" w:rsidRDefault="004F721E" w:rsidP="001C44EE">
      <w:r>
        <w:separator/>
      </w:r>
    </w:p>
  </w:endnote>
  <w:endnote w:type="continuationSeparator" w:id="0">
    <w:p w14:paraId="0FDE2DFF" w14:textId="77777777" w:rsidR="004F721E" w:rsidRDefault="004F721E" w:rsidP="001C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649E" w14:textId="77777777" w:rsidR="004F721E" w:rsidRDefault="004F721E" w:rsidP="001C44EE">
      <w:r>
        <w:separator/>
      </w:r>
    </w:p>
  </w:footnote>
  <w:footnote w:type="continuationSeparator" w:id="0">
    <w:p w14:paraId="7F840450" w14:textId="77777777" w:rsidR="004F721E" w:rsidRDefault="004F721E" w:rsidP="001C4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E9F"/>
    <w:multiLevelType w:val="multilevel"/>
    <w:tmpl w:val="8CE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07696"/>
    <w:multiLevelType w:val="multilevel"/>
    <w:tmpl w:val="4A0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01A2E"/>
    <w:multiLevelType w:val="multilevel"/>
    <w:tmpl w:val="0928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364AB"/>
    <w:multiLevelType w:val="multilevel"/>
    <w:tmpl w:val="5DF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56EA8"/>
    <w:multiLevelType w:val="multilevel"/>
    <w:tmpl w:val="0842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45801"/>
    <w:multiLevelType w:val="multilevel"/>
    <w:tmpl w:val="C1F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94782">
    <w:abstractNumId w:val="0"/>
  </w:num>
  <w:num w:numId="2" w16cid:durableId="828793561">
    <w:abstractNumId w:val="4"/>
  </w:num>
  <w:num w:numId="3" w16cid:durableId="1940218265">
    <w:abstractNumId w:val="2"/>
  </w:num>
  <w:num w:numId="4" w16cid:durableId="1772159345">
    <w:abstractNumId w:val="1"/>
  </w:num>
  <w:num w:numId="5" w16cid:durableId="2106611806">
    <w:abstractNumId w:val="5"/>
  </w:num>
  <w:num w:numId="6" w16cid:durableId="166300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3E"/>
    <w:rsid w:val="001C44EE"/>
    <w:rsid w:val="002762A4"/>
    <w:rsid w:val="004F721E"/>
    <w:rsid w:val="00785B2D"/>
    <w:rsid w:val="0081173E"/>
    <w:rsid w:val="0087451B"/>
    <w:rsid w:val="00AB7337"/>
    <w:rsid w:val="00BC6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4D53"/>
  <w15:chartTrackingRefBased/>
  <w15:docId w15:val="{0C11785C-0257-40DD-845C-11D919FB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C44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44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44EE"/>
    <w:pPr>
      <w:tabs>
        <w:tab w:val="center" w:pos="4153"/>
        <w:tab w:val="right" w:pos="8306"/>
      </w:tabs>
      <w:snapToGrid w:val="0"/>
      <w:jc w:val="center"/>
    </w:pPr>
    <w:rPr>
      <w:sz w:val="18"/>
      <w:szCs w:val="18"/>
    </w:rPr>
  </w:style>
  <w:style w:type="character" w:customStyle="1" w:styleId="a4">
    <w:name w:val="页眉 字符"/>
    <w:basedOn w:val="a0"/>
    <w:link w:val="a3"/>
    <w:uiPriority w:val="99"/>
    <w:rsid w:val="001C44EE"/>
    <w:rPr>
      <w:sz w:val="18"/>
      <w:szCs w:val="18"/>
    </w:rPr>
  </w:style>
  <w:style w:type="paragraph" w:styleId="a5">
    <w:name w:val="footer"/>
    <w:basedOn w:val="a"/>
    <w:link w:val="a6"/>
    <w:uiPriority w:val="99"/>
    <w:unhideWhenUsed/>
    <w:rsid w:val="001C44EE"/>
    <w:pPr>
      <w:tabs>
        <w:tab w:val="center" w:pos="4153"/>
        <w:tab w:val="right" w:pos="8306"/>
      </w:tabs>
      <w:snapToGrid w:val="0"/>
      <w:jc w:val="left"/>
    </w:pPr>
    <w:rPr>
      <w:sz w:val="18"/>
      <w:szCs w:val="18"/>
    </w:rPr>
  </w:style>
  <w:style w:type="character" w:customStyle="1" w:styleId="a6">
    <w:name w:val="页脚 字符"/>
    <w:basedOn w:val="a0"/>
    <w:link w:val="a5"/>
    <w:uiPriority w:val="99"/>
    <w:rsid w:val="001C44EE"/>
    <w:rPr>
      <w:sz w:val="18"/>
      <w:szCs w:val="18"/>
    </w:rPr>
  </w:style>
  <w:style w:type="character" w:customStyle="1" w:styleId="20">
    <w:name w:val="标题 2 字符"/>
    <w:basedOn w:val="a0"/>
    <w:link w:val="2"/>
    <w:uiPriority w:val="9"/>
    <w:rsid w:val="001C44EE"/>
    <w:rPr>
      <w:rFonts w:ascii="宋体" w:eastAsia="宋体" w:hAnsi="宋体" w:cs="宋体"/>
      <w:b/>
      <w:bCs/>
      <w:kern w:val="0"/>
      <w:sz w:val="36"/>
      <w:szCs w:val="36"/>
    </w:rPr>
  </w:style>
  <w:style w:type="character" w:customStyle="1" w:styleId="30">
    <w:name w:val="标题 3 字符"/>
    <w:basedOn w:val="a0"/>
    <w:link w:val="3"/>
    <w:uiPriority w:val="9"/>
    <w:rsid w:val="001C44EE"/>
    <w:rPr>
      <w:rFonts w:ascii="宋体" w:eastAsia="宋体" w:hAnsi="宋体" w:cs="宋体"/>
      <w:b/>
      <w:bCs/>
      <w:kern w:val="0"/>
      <w:sz w:val="27"/>
      <w:szCs w:val="27"/>
    </w:rPr>
  </w:style>
  <w:style w:type="character" w:styleId="a7">
    <w:name w:val="Hyperlink"/>
    <w:basedOn w:val="a0"/>
    <w:uiPriority w:val="99"/>
    <w:unhideWhenUsed/>
    <w:rsid w:val="001C44EE"/>
    <w:rPr>
      <w:color w:val="0000FF"/>
      <w:u w:val="single"/>
    </w:rPr>
  </w:style>
  <w:style w:type="paragraph" w:styleId="a8">
    <w:name w:val="Normal (Web)"/>
    <w:basedOn w:val="a"/>
    <w:uiPriority w:val="99"/>
    <w:semiHidden/>
    <w:unhideWhenUsed/>
    <w:rsid w:val="001C44E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1C44EE"/>
    <w:rPr>
      <w:b/>
      <w:bCs/>
    </w:rPr>
  </w:style>
  <w:style w:type="character" w:customStyle="1" w:styleId="katex-mathml">
    <w:name w:val="katex-mathml"/>
    <w:basedOn w:val="a0"/>
    <w:rsid w:val="001C44EE"/>
  </w:style>
  <w:style w:type="character" w:customStyle="1" w:styleId="mord">
    <w:name w:val="mord"/>
    <w:basedOn w:val="a0"/>
    <w:rsid w:val="001C44EE"/>
  </w:style>
  <w:style w:type="character" w:customStyle="1" w:styleId="vlist-s">
    <w:name w:val="vlist-s"/>
    <w:basedOn w:val="a0"/>
    <w:rsid w:val="001C44EE"/>
  </w:style>
  <w:style w:type="character" w:customStyle="1" w:styleId="mrel">
    <w:name w:val="mrel"/>
    <w:basedOn w:val="a0"/>
    <w:rsid w:val="001C44EE"/>
  </w:style>
  <w:style w:type="character" w:customStyle="1" w:styleId="mop">
    <w:name w:val="mop"/>
    <w:basedOn w:val="a0"/>
    <w:rsid w:val="001C44EE"/>
  </w:style>
  <w:style w:type="character" w:customStyle="1" w:styleId="mopen">
    <w:name w:val="mopen"/>
    <w:basedOn w:val="a0"/>
    <w:rsid w:val="001C44EE"/>
  </w:style>
  <w:style w:type="character" w:customStyle="1" w:styleId="mclose">
    <w:name w:val="mclose"/>
    <w:basedOn w:val="a0"/>
    <w:rsid w:val="001C44EE"/>
  </w:style>
  <w:style w:type="character" w:customStyle="1" w:styleId="mbin">
    <w:name w:val="mbin"/>
    <w:basedOn w:val="a0"/>
    <w:rsid w:val="001C44EE"/>
  </w:style>
  <w:style w:type="character" w:styleId="aa">
    <w:name w:val="Unresolved Mention"/>
    <w:basedOn w:val="a0"/>
    <w:uiPriority w:val="99"/>
    <w:semiHidden/>
    <w:unhideWhenUsed/>
    <w:rsid w:val="001C4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47767">
      <w:bodyDiv w:val="1"/>
      <w:marLeft w:val="0"/>
      <w:marRight w:val="0"/>
      <w:marTop w:val="0"/>
      <w:marBottom w:val="0"/>
      <w:divBdr>
        <w:top w:val="none" w:sz="0" w:space="0" w:color="auto"/>
        <w:left w:val="none" w:sz="0" w:space="0" w:color="auto"/>
        <w:bottom w:val="none" w:sz="0" w:space="0" w:color="auto"/>
        <w:right w:val="none" w:sz="0" w:space="0" w:color="auto"/>
      </w:divBdr>
      <w:divsChild>
        <w:div w:id="2145658682">
          <w:marLeft w:val="0"/>
          <w:marRight w:val="0"/>
          <w:marTop w:val="150"/>
          <w:marBottom w:val="0"/>
          <w:divBdr>
            <w:top w:val="none" w:sz="0" w:space="0" w:color="auto"/>
            <w:left w:val="none" w:sz="0" w:space="0" w:color="auto"/>
            <w:bottom w:val="none" w:sz="0" w:space="0" w:color="auto"/>
            <w:right w:val="none" w:sz="0" w:space="0" w:color="auto"/>
          </w:divBdr>
          <w:divsChild>
            <w:div w:id="1514804811">
              <w:marLeft w:val="0"/>
              <w:marRight w:val="0"/>
              <w:marTop w:val="0"/>
              <w:marBottom w:val="300"/>
              <w:divBdr>
                <w:top w:val="none" w:sz="0" w:space="0" w:color="auto"/>
                <w:left w:val="none" w:sz="0" w:space="0" w:color="auto"/>
                <w:bottom w:val="none" w:sz="0" w:space="0" w:color="auto"/>
                <w:right w:val="none" w:sz="0" w:space="0" w:color="auto"/>
              </w:divBdr>
            </w:div>
            <w:div w:id="1219853624">
              <w:marLeft w:val="0"/>
              <w:marRight w:val="0"/>
              <w:marTop w:val="0"/>
              <w:marBottom w:val="0"/>
              <w:divBdr>
                <w:top w:val="none" w:sz="0" w:space="0" w:color="auto"/>
                <w:left w:val="none" w:sz="0" w:space="0" w:color="auto"/>
                <w:bottom w:val="none" w:sz="0" w:space="0" w:color="auto"/>
                <w:right w:val="none" w:sz="0" w:space="0" w:color="auto"/>
              </w:divBdr>
              <w:divsChild>
                <w:div w:id="1271283254">
                  <w:marLeft w:val="0"/>
                  <w:marRight w:val="0"/>
                  <w:marTop w:val="0"/>
                  <w:marBottom w:val="0"/>
                  <w:divBdr>
                    <w:top w:val="none" w:sz="0" w:space="0" w:color="auto"/>
                    <w:left w:val="none" w:sz="0" w:space="0" w:color="auto"/>
                    <w:bottom w:val="none" w:sz="0" w:space="0" w:color="auto"/>
                    <w:right w:val="none" w:sz="0" w:space="0" w:color="auto"/>
                  </w:divBdr>
                  <w:divsChild>
                    <w:div w:id="8112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803.09010" TargetMode="External"/><Relationship Id="rId18" Type="http://schemas.openxmlformats.org/officeDocument/2006/relationships/hyperlink" Target="https://www.inkandswitch.com/backchannel/"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https://learnblockchain.cn/people/227" TargetMode="External"/><Relationship Id="rId12" Type="http://schemas.openxmlformats.org/officeDocument/2006/relationships/hyperlink" Target="https://arxiv.org/abs/2108.07258" TargetMode="External"/><Relationship Id="rId17" Type="http://schemas.openxmlformats.org/officeDocument/2006/relationships/hyperlink" Target="https://spritelyproject.org/"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thresear.ch/t/pairwise-coordination-subsidies-a-new-quadratic-funding-design/5553/22"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online.informs.org/doi/abs/10.1287/mnsc.2015.2374"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learnblockchain.cn/article/4175" TargetMode="External"/><Relationship Id="rId5" Type="http://schemas.openxmlformats.org/officeDocument/2006/relationships/footnotes" Target="footnotes.xml"/><Relationship Id="rId15" Type="http://schemas.openxmlformats.org/officeDocument/2006/relationships/hyperlink" Target="https://vitalik.ca/general/2020/03/21/garbled.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mailto:eth@ecn.co"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papers.ssrn.com/sol3/papers.cfm?abstract_id=4105763" TargetMode="External"/><Relationship Id="rId8" Type="http://schemas.openxmlformats.org/officeDocument/2006/relationships/hyperlink" Target="mailto:puja@Flashbots.net"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32</Pages>
  <Words>5521</Words>
  <Characters>31472</Characters>
  <Application>Microsoft Office Word</Application>
  <DocSecurity>0</DocSecurity>
  <Lines>262</Lines>
  <Paragraphs>73</Paragraphs>
  <ScaleCrop>false</ScaleCrop>
  <Company/>
  <LinksUpToDate>false</LinksUpToDate>
  <CharactersWithSpaces>36920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6</cp:revision>
  <dcterms:created xsi:type="dcterms:W3CDTF">2023-09-25T02:10:00Z</dcterms:created>
  <dcterms:modified xsi:type="dcterms:W3CDTF">2023-09-25T02:52:00Z</dcterms:modified>
</cp:coreProperties>
</file>